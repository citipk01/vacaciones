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192A6" w14:textId="77777777" w:rsidR="00BD144D" w:rsidRPr="000C034F" w:rsidRDefault="00C44597" w:rsidP="000C034F">
      <w:pPr>
        <w:pStyle w:val="Title"/>
        <w:jc w:val="center"/>
        <w:rPr>
          <w:sz w:val="72"/>
          <w:lang w:val="es-AR"/>
        </w:rPr>
      </w:pPr>
      <w:r w:rsidRPr="000C034F">
        <w:rPr>
          <w:sz w:val="72"/>
          <w:lang w:val="es-AR"/>
        </w:rPr>
        <w:t>Carga de vacaciones masiva</w:t>
      </w:r>
    </w:p>
    <w:p w14:paraId="4E83A220" w14:textId="77777777" w:rsidR="00C44597" w:rsidRDefault="00C44597" w:rsidP="00C44597">
      <w:pPr>
        <w:rPr>
          <w:lang w:val="es-AR"/>
        </w:rPr>
      </w:pPr>
    </w:p>
    <w:p w14:paraId="2AEF8BD4" w14:textId="77777777" w:rsidR="00C44597" w:rsidRDefault="00C44597" w:rsidP="00C44597">
      <w:pPr>
        <w:rPr>
          <w:lang w:val="es-AR"/>
        </w:rPr>
      </w:pPr>
      <w:bookmarkStart w:id="0" w:name="_GoBack"/>
      <w:bookmarkEnd w:id="0"/>
    </w:p>
    <w:p w14:paraId="42D41490" w14:textId="7936E6F7" w:rsidR="00C44597" w:rsidRDefault="00C44597" w:rsidP="00C44597">
      <w:pPr>
        <w:rPr>
          <w:ins w:id="1" w:author="Escobar Villegas, Jose [CCC-OT NE]" w:date="2019-11-15T14:43:00Z"/>
          <w:lang w:val="es-AR"/>
        </w:rPr>
      </w:pPr>
    </w:p>
    <w:p w14:paraId="4A4778FB" w14:textId="32F91AB6" w:rsidR="00EB6D8F" w:rsidRDefault="00EB6D8F" w:rsidP="00C44597">
      <w:pPr>
        <w:rPr>
          <w:ins w:id="2" w:author="Escobar Villegas, Jose [CCC-OT NE]" w:date="2019-11-15T14:43:00Z"/>
          <w:lang w:val="es-AR"/>
        </w:rPr>
      </w:pPr>
    </w:p>
    <w:p w14:paraId="198296AE" w14:textId="221A0E0F" w:rsidR="00EB6D8F" w:rsidRDefault="00EB6D8F" w:rsidP="00C44597">
      <w:pPr>
        <w:rPr>
          <w:ins w:id="3" w:author="Escobar Villegas, Jose [CCC-OT NE]" w:date="2019-11-15T14:43:00Z"/>
          <w:lang w:val="es-AR"/>
        </w:rPr>
      </w:pPr>
    </w:p>
    <w:p w14:paraId="5C9A2612" w14:textId="0EA560C9" w:rsidR="00EB6D8F" w:rsidRDefault="00EB6D8F" w:rsidP="00C44597">
      <w:pPr>
        <w:rPr>
          <w:ins w:id="4" w:author="Escobar Villegas, Jose [CCC-OT NE]" w:date="2019-11-15T14:43:00Z"/>
          <w:lang w:val="es-AR"/>
        </w:rPr>
      </w:pPr>
    </w:p>
    <w:p w14:paraId="797EAA40" w14:textId="030AF8AD" w:rsidR="00EB6D8F" w:rsidRDefault="00EB6D8F" w:rsidP="00C44597">
      <w:pPr>
        <w:rPr>
          <w:ins w:id="5" w:author="Escobar Villegas, Jose [CCC-OT NE]" w:date="2019-11-15T14:43:00Z"/>
          <w:lang w:val="es-AR"/>
        </w:rPr>
      </w:pPr>
    </w:p>
    <w:p w14:paraId="56F2ACEF" w14:textId="77777777" w:rsidR="00EB6D8F" w:rsidRDefault="00EB6D8F" w:rsidP="00C44597">
      <w:pPr>
        <w:rPr>
          <w:lang w:val="es-AR"/>
        </w:rPr>
      </w:pPr>
    </w:p>
    <w:p w14:paraId="5D25BC44" w14:textId="77777777" w:rsidR="000C034F" w:rsidRDefault="000C034F" w:rsidP="00C44597">
      <w:pPr>
        <w:rPr>
          <w:lang w:val="es-AR"/>
        </w:rPr>
      </w:pPr>
    </w:p>
    <w:p w14:paraId="0BB46262" w14:textId="3F0B2D22" w:rsidR="00C44597" w:rsidRPr="00307379" w:rsidRDefault="00C44597" w:rsidP="00C44597">
      <w:pPr>
        <w:rPr>
          <w:sz w:val="44"/>
          <w:lang w:val="es-AR"/>
        </w:rPr>
      </w:pPr>
      <w:r w:rsidRPr="00307379">
        <w:rPr>
          <w:sz w:val="44"/>
          <w:lang w:val="es-AR"/>
        </w:rPr>
        <w:t xml:space="preserve">Última modif. del documento: </w:t>
      </w:r>
      <w:r>
        <w:rPr>
          <w:sz w:val="44"/>
          <w:lang w:val="es-AR"/>
        </w:rPr>
        <w:fldChar w:fldCharType="begin"/>
      </w:r>
      <w:r>
        <w:rPr>
          <w:sz w:val="44"/>
          <w:lang w:val="es-AR"/>
        </w:rPr>
        <w:instrText xml:space="preserve"> SAVEDATE  \@ "yyyy/MM/dd HH:mm"  \* MERGEFORMAT </w:instrText>
      </w:r>
      <w:r>
        <w:rPr>
          <w:sz w:val="44"/>
          <w:lang w:val="es-AR"/>
        </w:rPr>
        <w:fldChar w:fldCharType="separate"/>
      </w:r>
      <w:ins w:id="6" w:author="Escobar Villegas, Jose [CCC-OT NE]" w:date="2019-11-15T14:45:00Z">
        <w:r w:rsidR="0097081E">
          <w:rPr>
            <w:noProof/>
            <w:sz w:val="44"/>
            <w:lang w:val="es-AR"/>
          </w:rPr>
          <w:t>2019/11/15 14:45</w:t>
        </w:r>
      </w:ins>
      <w:del w:id="7" w:author="Escobar Villegas, Jose [CCC-OT NE]" w:date="2019-11-15T13:58:00Z">
        <w:r w:rsidR="006059F5" w:rsidDel="00E3485D">
          <w:rPr>
            <w:noProof/>
            <w:sz w:val="44"/>
            <w:lang w:val="es-AR"/>
          </w:rPr>
          <w:delText>2019/11/15 12:27</w:delText>
        </w:r>
      </w:del>
      <w:r>
        <w:rPr>
          <w:sz w:val="44"/>
          <w:lang w:val="es-AR"/>
        </w:rPr>
        <w:fldChar w:fldCharType="end"/>
      </w:r>
    </w:p>
    <w:p w14:paraId="222F0FBD" w14:textId="77777777" w:rsidR="006059F5" w:rsidRDefault="006059F5">
      <w:pPr>
        <w:rPr>
          <w:lang w:val="es-AR"/>
        </w:rPr>
      </w:pPr>
    </w:p>
    <w:p w14:paraId="027B79BD" w14:textId="77777777" w:rsidR="006059F5" w:rsidRDefault="006059F5">
      <w:pPr>
        <w:rPr>
          <w:lang w:val="es-AR"/>
        </w:rPr>
      </w:pPr>
    </w:p>
    <w:p w14:paraId="55FA045A" w14:textId="77777777" w:rsidR="006059F5" w:rsidRDefault="006059F5">
      <w:pPr>
        <w:rPr>
          <w:sz w:val="44"/>
          <w:lang w:val="es-AR"/>
        </w:rPr>
      </w:pPr>
    </w:p>
    <w:p w14:paraId="7385CF7B" w14:textId="77777777" w:rsidR="00812482" w:rsidRDefault="00812482">
      <w:pPr>
        <w:rPr>
          <w:sz w:val="44"/>
          <w:lang w:val="es-AR"/>
        </w:rPr>
      </w:pPr>
    </w:p>
    <w:p w14:paraId="6F7589E8" w14:textId="4BE6153B" w:rsidR="006059F5" w:rsidDel="00EB6D8F" w:rsidRDefault="006059F5">
      <w:pPr>
        <w:rPr>
          <w:del w:id="8" w:author="Escobar Villegas, Jose [CCC-OT NE]" w:date="2019-11-15T14:43:00Z"/>
          <w:sz w:val="44"/>
          <w:lang w:val="es-AR"/>
        </w:rPr>
      </w:pPr>
      <w:r>
        <w:rPr>
          <w:sz w:val="44"/>
          <w:lang w:val="es-AR"/>
        </w:rPr>
        <w:t>Versionado</w:t>
      </w:r>
    </w:p>
    <w:p w14:paraId="0B387C99" w14:textId="77777777" w:rsidR="00812482" w:rsidRDefault="006059F5">
      <w:pPr>
        <w:rPr>
          <w:lang w:val="es-AR"/>
        </w:rPr>
      </w:pPr>
      <w:r>
        <w:rPr>
          <w:lang w:val="es-AR"/>
        </w:rPr>
        <w:t xml:space="preserve"> </w:t>
      </w:r>
    </w:p>
    <w:tbl>
      <w:tblPr>
        <w:tblW w:w="109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410"/>
        <w:gridCol w:w="7798"/>
      </w:tblGrid>
      <w:tr w:rsidR="00812482" w14:paraId="25890DAB" w14:textId="77777777" w:rsidTr="00812482">
        <w:trPr>
          <w:trHeight w:val="21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0C20A" w14:textId="77777777" w:rsidR="00812482" w:rsidRPr="00944D54" w:rsidRDefault="008124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rPrChange w:id="9" w:author="Escobar Villegas, Jose [CCC-OT NE]" w:date="2019-11-15T14:02:00Z">
                  <w:rPr>
                    <w:rFonts w:ascii="Calibri" w:hAnsi="Calibri" w:cs="Calibri"/>
                    <w:b/>
                    <w:bCs/>
                    <w:color w:val="000000"/>
                  </w:rPr>
                </w:rPrChange>
              </w:rPr>
            </w:pPr>
            <w:r w:rsidRPr="00944D54">
              <w:rPr>
                <w:rFonts w:ascii="Calibri" w:hAnsi="Calibri" w:cs="Calibri"/>
                <w:b/>
                <w:bCs/>
                <w:color w:val="000000"/>
                <w:sz w:val="24"/>
                <w:rPrChange w:id="10" w:author="Escobar Villegas, Jose [CCC-OT NE]" w:date="2019-11-15T14:02:00Z">
                  <w:rPr>
                    <w:rFonts w:ascii="Calibri" w:hAnsi="Calibri" w:cs="Calibri"/>
                    <w:b/>
                    <w:bCs/>
                    <w:color w:val="000000"/>
                  </w:rPr>
                </w:rPrChange>
              </w:rPr>
              <w:t>#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0C5E9" w14:textId="77777777" w:rsidR="00812482" w:rsidRPr="00944D54" w:rsidRDefault="008124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rPrChange w:id="11" w:author="Escobar Villegas, Jose [CCC-OT NE]" w:date="2019-11-15T14:02:00Z">
                  <w:rPr>
                    <w:rFonts w:ascii="Calibri" w:hAnsi="Calibri" w:cs="Calibri"/>
                    <w:b/>
                    <w:bCs/>
                    <w:color w:val="000000"/>
                  </w:rPr>
                </w:rPrChange>
              </w:rPr>
            </w:pPr>
            <w:r w:rsidRPr="00944D54">
              <w:rPr>
                <w:rFonts w:ascii="Calibri" w:hAnsi="Calibri" w:cs="Calibri"/>
                <w:b/>
                <w:bCs/>
                <w:color w:val="000000"/>
                <w:sz w:val="24"/>
                <w:rPrChange w:id="12" w:author="Escobar Villegas, Jose [CCC-OT NE]" w:date="2019-11-15T14:02:00Z">
                  <w:rPr>
                    <w:rFonts w:ascii="Calibri" w:hAnsi="Calibri" w:cs="Calibri"/>
                    <w:b/>
                    <w:bCs/>
                    <w:color w:val="000000"/>
                  </w:rPr>
                </w:rPrChange>
              </w:rPr>
              <w:t>Fecha</w:t>
            </w:r>
          </w:p>
        </w:tc>
        <w:tc>
          <w:tcPr>
            <w:tcW w:w="7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5520A" w14:textId="77777777" w:rsidR="00812482" w:rsidRPr="00944D54" w:rsidRDefault="008124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rPrChange w:id="13" w:author="Escobar Villegas, Jose [CCC-OT NE]" w:date="2019-11-15T14:02:00Z">
                  <w:rPr>
                    <w:rFonts w:ascii="Calibri" w:hAnsi="Calibri" w:cs="Calibri"/>
                    <w:b/>
                    <w:bCs/>
                    <w:color w:val="000000"/>
                  </w:rPr>
                </w:rPrChange>
              </w:rPr>
            </w:pPr>
            <w:r w:rsidRPr="00944D54">
              <w:rPr>
                <w:rFonts w:ascii="Calibri" w:hAnsi="Calibri" w:cs="Calibri"/>
                <w:b/>
                <w:bCs/>
                <w:color w:val="000000"/>
                <w:sz w:val="24"/>
                <w:rPrChange w:id="14" w:author="Escobar Villegas, Jose [CCC-OT NE]" w:date="2019-11-15T14:02:00Z">
                  <w:rPr>
                    <w:rFonts w:ascii="Calibri" w:hAnsi="Calibri" w:cs="Calibri"/>
                    <w:b/>
                    <w:bCs/>
                    <w:color w:val="000000"/>
                  </w:rPr>
                </w:rPrChange>
              </w:rPr>
              <w:t xml:space="preserve">Descripción de cambios </w:t>
            </w:r>
          </w:p>
        </w:tc>
      </w:tr>
      <w:tr w:rsidR="00812482" w:rsidRPr="00812482" w14:paraId="6D5B231A" w14:textId="77777777" w:rsidTr="00812482">
        <w:trPr>
          <w:trHeight w:val="83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E3044" w14:textId="77777777" w:rsidR="00812482" w:rsidRDefault="008124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E5DB3" w14:textId="77777777" w:rsidR="00812482" w:rsidRDefault="008124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2019-11-15</w:t>
            </w:r>
          </w:p>
        </w:tc>
        <w:tc>
          <w:tcPr>
            <w:tcW w:w="7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D49F5" w14:textId="77777777" w:rsidR="00812482" w:rsidRPr="00812482" w:rsidRDefault="00812482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812482">
              <w:rPr>
                <w:rFonts w:ascii="Calibri" w:hAnsi="Calibri" w:cs="Calibri"/>
                <w:color w:val="000000"/>
                <w:lang w:val="es-AR"/>
              </w:rPr>
              <w:t xml:space="preserve">- Se agrega la columna de SOEID y Nombre y Apellido a la </w:t>
            </w:r>
            <w:r w:rsidRPr="00812482">
              <w:rPr>
                <w:rFonts w:ascii="Calibri" w:hAnsi="Calibri" w:cs="Calibri"/>
                <w:color w:val="000000"/>
                <w:lang w:val="es-AR"/>
              </w:rPr>
              <w:t>pre visualización</w:t>
            </w:r>
            <w:r w:rsidRPr="00812482">
              <w:rPr>
                <w:rFonts w:ascii="Calibri" w:hAnsi="Calibri" w:cs="Calibri"/>
                <w:color w:val="000000"/>
                <w:lang w:val="es-AR"/>
              </w:rPr>
              <w:br/>
              <w:t>- Disponibilidad de cambio del Nombre de los títulos del Excel</w:t>
            </w:r>
          </w:p>
        </w:tc>
      </w:tr>
      <w:tr w:rsidR="00812482" w:rsidRPr="00812482" w14:paraId="77F65E3E" w14:textId="77777777" w:rsidTr="00812482">
        <w:trPr>
          <w:trHeight w:val="84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E9A40" w14:textId="77777777" w:rsidR="00812482" w:rsidRDefault="008124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06231" w14:textId="77777777" w:rsidR="00812482" w:rsidRDefault="008124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2019-11-15</w:t>
            </w:r>
          </w:p>
        </w:tc>
        <w:tc>
          <w:tcPr>
            <w:tcW w:w="7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3BC95" w14:textId="77777777" w:rsidR="00812482" w:rsidRPr="00812482" w:rsidRDefault="00812482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812482">
              <w:rPr>
                <w:rFonts w:ascii="Calibri" w:hAnsi="Calibri" w:cs="Calibri"/>
                <w:color w:val="000000"/>
                <w:lang w:val="es-AR"/>
              </w:rPr>
              <w:t>- Reporte Vacacional</w:t>
            </w:r>
            <w:r w:rsidRPr="00812482">
              <w:rPr>
                <w:rFonts w:ascii="Calibri" w:hAnsi="Calibri" w:cs="Calibri"/>
                <w:color w:val="000000"/>
                <w:lang w:val="es-AR"/>
              </w:rPr>
              <w:br/>
              <w:t>- Corrección de bugs con las transacciones de BBDD</w:t>
            </w:r>
          </w:p>
        </w:tc>
      </w:tr>
    </w:tbl>
    <w:p w14:paraId="418A609E" w14:textId="77777777" w:rsidR="000C034F" w:rsidRDefault="00812482">
      <w:pPr>
        <w:rPr>
          <w:lang w:val="es-AR"/>
        </w:rPr>
      </w:pPr>
      <w:r>
        <w:rPr>
          <w:lang w:val="es-AR"/>
        </w:rPr>
        <w:t xml:space="preserve"> </w:t>
      </w:r>
      <w:r w:rsidR="000C034F">
        <w:rPr>
          <w:lang w:val="es-AR"/>
        </w:rPr>
        <w:br w:type="page"/>
      </w:r>
    </w:p>
    <w:p w14:paraId="74A95D0B" w14:textId="77777777" w:rsidR="000C034F" w:rsidRDefault="000C034F" w:rsidP="000C034F">
      <w:pPr>
        <w:pStyle w:val="Heading1"/>
        <w:rPr>
          <w:lang w:val="es-AR"/>
        </w:rPr>
      </w:pPr>
      <w:r>
        <w:rPr>
          <w:lang w:val="es-AR"/>
        </w:rPr>
        <w:lastRenderedPageBreak/>
        <w:t>Procedimiento</w:t>
      </w:r>
    </w:p>
    <w:p w14:paraId="113D1B1F" w14:textId="0C5CDCE4" w:rsidR="001A0FFE" w:rsidRDefault="006059F5" w:rsidP="0097081E">
      <w:pPr>
        <w:ind w:left="360"/>
        <w:rPr>
          <w:ins w:id="15" w:author="Escobar Villegas, Jose [CCC-OT NE]" w:date="2019-11-15T14:13:00Z"/>
          <w:lang w:val="es-AR"/>
        </w:rPr>
      </w:pPr>
      <w:r>
        <w:rPr>
          <w:lang w:val="es-AR"/>
        </w:rPr>
        <w:t xml:space="preserve">1. </w:t>
      </w:r>
      <w:r w:rsidRPr="006059F5">
        <w:rPr>
          <w:lang w:val="es-AR"/>
        </w:rPr>
        <w:t>Preparar excel con las solicitudes de vacaciones a ser cargadas</w:t>
      </w:r>
      <w:ins w:id="16" w:author="Escobar Villegas, Jose [CCC-OT NE]" w:date="2019-11-15T14:26:00Z">
        <w:r w:rsidR="002836C0">
          <w:rPr>
            <w:lang w:val="es-AR"/>
          </w:rPr>
          <w:t xml:space="preserve"> </w:t>
        </w:r>
        <w:commentRangeStart w:id="17"/>
        <w:r w:rsidR="002836C0">
          <w:rPr>
            <w:lang w:val="es-AR"/>
          </w:rPr>
          <w:t>en la primer hoja</w:t>
        </w:r>
        <w:commentRangeEnd w:id="17"/>
        <w:r w:rsidR="002836C0">
          <w:rPr>
            <w:rStyle w:val="CommentReference"/>
          </w:rPr>
          <w:commentReference w:id="17"/>
        </w:r>
      </w:ins>
      <w:r w:rsidRPr="006059F5">
        <w:rPr>
          <w:lang w:val="es-AR"/>
        </w:rPr>
        <w:br/>
        <w:t xml:space="preserve">2. En esta versión, se deberá ordenar el excel por </w:t>
      </w:r>
      <w:r w:rsidRPr="00A20050">
        <w:rPr>
          <w:b/>
          <w:i/>
          <w:lang w:val="es-AR"/>
          <w:rPrChange w:id="18" w:author="Escobar Villegas, Jose [CCC-OT NE]" w:date="2019-11-15T14:28:00Z">
            <w:rPr>
              <w:i/>
              <w:lang w:val="es-AR"/>
            </w:rPr>
          </w:rPrChange>
        </w:rPr>
        <w:t>nroLegajo</w:t>
      </w:r>
      <w:r w:rsidRPr="006059F5">
        <w:rPr>
          <w:lang w:val="es-AR"/>
        </w:rPr>
        <w:t xml:space="preserve"> y </w:t>
      </w:r>
      <w:r w:rsidRPr="00A20050">
        <w:rPr>
          <w:b/>
          <w:i/>
          <w:lang w:val="es-AR"/>
          <w:rPrChange w:id="19" w:author="Escobar Villegas, Jose [CCC-OT NE]" w:date="2019-11-15T14:28:00Z">
            <w:rPr>
              <w:i/>
              <w:lang w:val="es-AR"/>
            </w:rPr>
          </w:rPrChange>
        </w:rPr>
        <w:t>periodo</w:t>
      </w:r>
      <w:r w:rsidRPr="006059F5">
        <w:rPr>
          <w:lang w:val="es-AR"/>
        </w:rPr>
        <w:t xml:space="preserve"> </w:t>
      </w:r>
      <w:ins w:id="20" w:author="Escobar Villegas, Jose [CCC-OT NE]" w:date="2019-11-15T14:28:00Z">
        <w:r w:rsidR="00A20050">
          <w:rPr>
            <w:lang w:val="es-AR"/>
          </w:rPr>
          <w:t>ascendentemente</w:t>
        </w:r>
      </w:ins>
      <w:r w:rsidRPr="006059F5">
        <w:rPr>
          <w:lang w:val="es-AR"/>
        </w:rPr>
        <w:br/>
        <w:t xml:space="preserve">3. Realizar la carga en Buxis, Seleccionar </w:t>
      </w:r>
      <w:ins w:id="21" w:author="Escobar Villegas, Jose [CCC-OT NE]" w:date="2019-11-15T14:01:00Z">
        <w:r w:rsidR="00EE48E8">
          <w:rPr>
            <w:lang w:val="es-AR"/>
          </w:rPr>
          <w:t>el archivo excel a ser importado</w:t>
        </w:r>
      </w:ins>
      <w:ins w:id="22" w:author="Escobar Villegas, Jose [CCC-OT NE]" w:date="2019-11-15T14:03:00Z">
        <w:r w:rsidR="005A074C">
          <w:rPr>
            <w:lang w:val="es-AR"/>
          </w:rPr>
          <w:br/>
          <w:t>4. El mantenimiento se encargará de realizar las validaciones correspondientes</w:t>
        </w:r>
      </w:ins>
      <w:ins w:id="23" w:author="Escobar Villegas, Jose [CCC-OT NE]" w:date="2019-11-15T14:04:00Z">
        <w:r w:rsidR="005A074C">
          <w:rPr>
            <w:lang w:val="es-AR"/>
          </w:rPr>
          <w:br/>
          <w:t xml:space="preserve">5. </w:t>
        </w:r>
        <w:commentRangeStart w:id="24"/>
        <w:r w:rsidR="005A074C">
          <w:rPr>
            <w:lang w:val="es-AR"/>
          </w:rPr>
          <w:t>En caso de haber errores, la importación quedará interrumpida hasta que se solucionen las causas informadas en la columna Observaciones</w:t>
        </w:r>
      </w:ins>
      <w:commentRangeEnd w:id="24"/>
      <w:ins w:id="25" w:author="Escobar Villegas, Jose [CCC-OT NE]" w:date="2019-11-15T14:05:00Z">
        <w:r w:rsidR="005A074C">
          <w:rPr>
            <w:rStyle w:val="CommentReference"/>
          </w:rPr>
          <w:commentReference w:id="24"/>
        </w:r>
      </w:ins>
      <w:ins w:id="26" w:author="Escobar Villegas, Jose [CCC-OT NE]" w:date="2019-11-15T14:07:00Z">
        <w:r w:rsidR="005A074C">
          <w:rPr>
            <w:lang w:val="es-AR"/>
          </w:rPr>
          <w:t>. (</w:t>
        </w:r>
        <w:r w:rsidR="005A074C" w:rsidRPr="005A074C">
          <w:rPr>
            <w:rStyle w:val="CommentReference"/>
            <w:lang w:val="es-AR"/>
          </w:rPr>
          <w:t xml:space="preserve">Para ver mensajes más largos, seleccione alguna Columna de la fila para poder ver el detalle observado en el </w:t>
        </w:r>
        <w:r w:rsidR="005A074C">
          <w:rPr>
            <w:rStyle w:val="CommentReference"/>
            <w:lang w:val="es-AR"/>
          </w:rPr>
          <w:t>cuadro</w:t>
        </w:r>
        <w:r w:rsidR="005A074C" w:rsidRPr="005A074C">
          <w:rPr>
            <w:rStyle w:val="CommentReference"/>
            <w:lang w:val="es-AR"/>
          </w:rPr>
          <w:t xml:space="preserve"> de texto </w:t>
        </w:r>
        <w:r w:rsidR="005A074C">
          <w:rPr>
            <w:rStyle w:val="CommentReference"/>
            <w:lang w:val="es-AR"/>
          </w:rPr>
          <w:t>superior derecho</w:t>
        </w:r>
        <w:r w:rsidR="005A074C">
          <w:rPr>
            <w:rStyle w:val="CommentReference"/>
            <w:lang w:val="es-AR"/>
          </w:rPr>
          <w:t>)</w:t>
        </w:r>
      </w:ins>
      <w:ins w:id="27" w:author="Escobar Villegas, Jose [CCC-OT NE]" w:date="2019-11-15T14:05:00Z">
        <w:r w:rsidR="005A074C">
          <w:rPr>
            <w:lang w:val="es-AR"/>
          </w:rPr>
          <w:br/>
          <w:t xml:space="preserve">6. </w:t>
        </w:r>
      </w:ins>
      <w:ins w:id="28" w:author="Escobar Villegas, Jose [CCC-OT NE]" w:date="2019-11-15T14:07:00Z">
        <w:r w:rsidR="001A0FFE">
          <w:rPr>
            <w:lang w:val="es-AR"/>
          </w:rPr>
          <w:t xml:space="preserve">Si la validación del Excel fue </w:t>
        </w:r>
      </w:ins>
      <w:ins w:id="29" w:author="Escobar Villegas, Jose [CCC-OT NE]" w:date="2019-11-15T14:08:00Z">
        <w:r w:rsidR="001A0FFE">
          <w:rPr>
            <w:lang w:val="es-AR"/>
          </w:rPr>
          <w:t>completada con é</w:t>
        </w:r>
      </w:ins>
      <w:ins w:id="30" w:author="Escobar Villegas, Jose [CCC-OT NE]" w:date="2019-11-15T14:07:00Z">
        <w:r w:rsidR="001A0FFE">
          <w:rPr>
            <w:lang w:val="es-AR"/>
          </w:rPr>
          <w:t>xito, ya podr</w:t>
        </w:r>
      </w:ins>
      <w:ins w:id="31" w:author="Escobar Villegas, Jose [CCC-OT NE]" w:date="2019-11-15T14:08:00Z">
        <w:r w:rsidR="001A0FFE">
          <w:rPr>
            <w:lang w:val="es-AR"/>
          </w:rPr>
          <w:t>á disponer de realizar la carga de lo que se encuentra en la grilla de pre visualización</w:t>
        </w:r>
      </w:ins>
      <w:ins w:id="32" w:author="Escobar Villegas, Jose [CCC-OT NE]" w:date="2019-11-15T14:09:00Z">
        <w:r w:rsidR="001A0FFE">
          <w:rPr>
            <w:lang w:val="es-AR"/>
          </w:rPr>
          <w:t xml:space="preserve"> (Un reflejo de los datos importados mediante el archivo Excel)</w:t>
        </w:r>
        <w:r w:rsidR="001A0FFE">
          <w:rPr>
            <w:lang w:val="es-AR"/>
          </w:rPr>
          <w:br/>
          <w:t>7. Una vez finalizada la carg</w:t>
        </w:r>
      </w:ins>
      <w:ins w:id="33" w:author="Escobar Villegas, Jose [CCC-OT NE]" w:date="2019-11-15T14:12:00Z">
        <w:r w:rsidR="001A0FFE">
          <w:rPr>
            <w:lang w:val="es-AR"/>
          </w:rPr>
          <w:t xml:space="preserve">a, usted </w:t>
        </w:r>
      </w:ins>
      <w:ins w:id="34" w:author="Escobar Villegas, Jose [CCC-OT NE]" w:date="2019-11-15T14:11:00Z">
        <w:r w:rsidR="001A0FFE">
          <w:rPr>
            <w:lang w:val="es-AR"/>
          </w:rPr>
          <w:t xml:space="preserve">podrá </w:t>
        </w:r>
      </w:ins>
      <w:ins w:id="35" w:author="Escobar Villegas, Jose [CCC-OT NE]" w:date="2019-11-15T14:09:00Z">
        <w:r w:rsidR="001A0FFE">
          <w:rPr>
            <w:lang w:val="es-AR"/>
          </w:rPr>
          <w:t xml:space="preserve">contar con la opción </w:t>
        </w:r>
      </w:ins>
      <w:ins w:id="36" w:author="Escobar Villegas, Jose [CCC-OT NE]" w:date="2019-11-15T14:10:00Z">
        <w:r w:rsidR="001A0FFE">
          <w:rPr>
            <w:lang w:val="es-AR"/>
          </w:rPr>
          <w:t>de revertir la carga</w:t>
        </w:r>
      </w:ins>
      <w:ins w:id="37" w:author="Escobar Villegas, Jose [CCC-OT NE]" w:date="2019-11-15T14:11:00Z">
        <w:r w:rsidR="001A0FFE">
          <w:rPr>
            <w:lang w:val="es-AR"/>
          </w:rPr>
          <w:t xml:space="preserve">. Este procedimiento requiere </w:t>
        </w:r>
      </w:ins>
      <w:ins w:id="38" w:author="Escobar Villegas, Jose [CCC-OT NE]" w:date="2019-11-15T14:12:00Z">
        <w:r w:rsidR="001A0FFE">
          <w:rPr>
            <w:lang w:val="es-AR"/>
          </w:rPr>
          <w:t xml:space="preserve">que la grilla </w:t>
        </w:r>
        <w:r w:rsidR="001A0FFE">
          <w:rPr>
            <w:lang w:val="es-AR"/>
          </w:rPr>
          <w:t>de pre visualización aún se encuentre cargada</w:t>
        </w:r>
        <w:r w:rsidR="001A0FFE">
          <w:rPr>
            <w:lang w:val="es-AR"/>
          </w:rPr>
          <w:t xml:space="preserve"> porque realizará el borrado de cada uno de los registros de las solicitudes que se encuentren</w:t>
        </w:r>
      </w:ins>
      <w:ins w:id="39" w:author="Escobar Villegas, Jose [CCC-OT NE]" w:date="2019-11-15T14:13:00Z">
        <w:r w:rsidR="001A0FFE">
          <w:rPr>
            <w:lang w:val="es-AR"/>
          </w:rPr>
          <w:t xml:space="preserve"> en la grilla</w:t>
        </w:r>
      </w:ins>
    </w:p>
    <w:p w14:paraId="0F7EF508" w14:textId="7B9651A9" w:rsidR="001A0FFE" w:rsidDel="001A0FFE" w:rsidRDefault="001A0FFE">
      <w:pPr>
        <w:rPr>
          <w:del w:id="40" w:author="Escobar Villegas, Jose [CCC-OT NE]" w:date="2019-11-15T14:13:00Z"/>
          <w:lang w:val="es-AR"/>
        </w:rPr>
      </w:pPr>
    </w:p>
    <w:p w14:paraId="50C7CA09" w14:textId="4F23941E" w:rsidR="001A0FFE" w:rsidRDefault="001A0FFE" w:rsidP="0097081E">
      <w:pPr>
        <w:ind w:left="360"/>
        <w:rPr>
          <w:ins w:id="41" w:author="Escobar Villegas, Jose [CCC-OT NE]" w:date="2019-11-15T14:13:00Z"/>
          <w:lang w:val="es-AR"/>
        </w:rPr>
      </w:pPr>
    </w:p>
    <w:p w14:paraId="22F6238F" w14:textId="3CAB1D30" w:rsidR="001A0FFE" w:rsidRDefault="0061228A" w:rsidP="0061228A">
      <w:pPr>
        <w:pStyle w:val="Heading2"/>
        <w:rPr>
          <w:ins w:id="42" w:author="Escobar Villegas, Jose [CCC-OT NE]" w:date="2019-11-15T14:14:00Z"/>
          <w:lang w:val="es-AR"/>
        </w:rPr>
        <w:pPrChange w:id="43" w:author="Escobar Villegas, Jose [CCC-OT NE]" w:date="2019-11-15T14:14:00Z">
          <w:pPr>
            <w:ind w:left="360"/>
          </w:pPr>
        </w:pPrChange>
      </w:pPr>
      <w:ins w:id="44" w:author="Escobar Villegas, Jose [CCC-OT NE]" w:date="2019-11-15T14:13:00Z">
        <w:r>
          <w:rPr>
            <w:lang w:val="es-AR"/>
          </w:rPr>
          <w:t>Reporte Vacacional</w:t>
        </w:r>
      </w:ins>
    </w:p>
    <w:p w14:paraId="133E2553" w14:textId="6886B250" w:rsidR="0061228A" w:rsidRDefault="0061228A" w:rsidP="0061228A">
      <w:pPr>
        <w:rPr>
          <w:ins w:id="45" w:author="Escobar Villegas, Jose [CCC-OT NE]" w:date="2019-11-15T14:29:00Z"/>
          <w:lang w:val="es-AR"/>
        </w:rPr>
        <w:pPrChange w:id="46" w:author="Escobar Villegas, Jose [CCC-OT NE]" w:date="2019-11-15T14:14:00Z">
          <w:pPr>
            <w:ind w:left="360"/>
          </w:pPr>
        </w:pPrChange>
      </w:pPr>
      <w:ins w:id="47" w:author="Escobar Villegas, Jose [CCC-OT NE]" w:date="2019-11-15T14:14:00Z">
        <w:r>
          <w:rPr>
            <w:lang w:val="es-AR"/>
          </w:rPr>
          <w:t>Esta funcionalidad muestra los registros existentes en la tabla de solicitudes de vacaciones (CB_VAC_SOL)</w:t>
        </w:r>
        <w:r>
          <w:rPr>
            <w:lang w:val="es-AR"/>
          </w:rPr>
          <w:br/>
        </w:r>
      </w:ins>
      <w:ins w:id="48" w:author="Escobar Villegas, Jose [CCC-OT NE]" w:date="2019-11-15T14:15:00Z">
        <w:r>
          <w:rPr>
            <w:lang w:val="es-AR"/>
          </w:rPr>
          <w:t xml:space="preserve">Dispondrá de </w:t>
        </w:r>
      </w:ins>
      <w:ins w:id="49" w:author="Escobar Villegas, Jose [CCC-OT NE]" w:date="2019-11-15T14:14:00Z">
        <w:r>
          <w:rPr>
            <w:lang w:val="es-AR"/>
          </w:rPr>
          <w:t>filtros</w:t>
        </w:r>
      </w:ins>
      <w:ins w:id="50" w:author="Escobar Villegas, Jose [CCC-OT NE]" w:date="2019-11-15T14:15:00Z">
        <w:r>
          <w:rPr>
            <w:lang w:val="es-AR"/>
          </w:rPr>
          <w:t xml:space="preserve"> para acotar el listado de los </w:t>
        </w:r>
        <w:r>
          <w:rPr>
            <w:lang w:val="es-AR"/>
          </w:rPr>
          <w:t>resultados</w:t>
        </w:r>
        <w:r>
          <w:rPr>
            <w:lang w:val="es-AR"/>
          </w:rPr>
          <w:t>. La</w:t>
        </w:r>
      </w:ins>
      <w:ins w:id="51" w:author="Escobar Villegas, Jose [CCC-OT NE]" w:date="2019-11-15T14:17:00Z">
        <w:r w:rsidR="00536AD9">
          <w:rPr>
            <w:lang w:val="es-AR"/>
          </w:rPr>
          <w:t>s</w:t>
        </w:r>
      </w:ins>
      <w:ins w:id="52" w:author="Escobar Villegas, Jose [CCC-OT NE]" w:date="2019-11-15T14:15:00Z">
        <w:r>
          <w:rPr>
            <w:lang w:val="es-AR"/>
          </w:rPr>
          <w:t xml:space="preserve"> </w:t>
        </w:r>
      </w:ins>
      <w:ins w:id="53" w:author="Escobar Villegas, Jose [CCC-OT NE]" w:date="2019-11-15T14:16:00Z">
        <w:r>
          <w:rPr>
            <w:lang w:val="es-AR"/>
          </w:rPr>
          <w:t xml:space="preserve">solicitudes de vacaciones </w:t>
        </w:r>
      </w:ins>
      <w:ins w:id="54" w:author="Escobar Villegas, Jose [CCC-OT NE]" w:date="2019-11-15T14:17:00Z">
        <w:r>
          <w:rPr>
            <w:lang w:val="es-AR"/>
          </w:rPr>
          <w:t xml:space="preserve">cargadas masivamente </w:t>
        </w:r>
      </w:ins>
      <w:ins w:id="55" w:author="Escobar Villegas, Jose [CCC-OT NE]" w:date="2019-11-15T14:16:00Z">
        <w:r>
          <w:rPr>
            <w:lang w:val="es-AR"/>
          </w:rPr>
          <w:t>son identificadas mediante la colu</w:t>
        </w:r>
        <w:r w:rsidR="00536AD9">
          <w:rPr>
            <w:lang w:val="es-AR"/>
          </w:rPr>
          <w:t xml:space="preserve">mna LAST_HOST. </w:t>
        </w:r>
      </w:ins>
      <w:ins w:id="56" w:author="Escobar Villegas, Jose [CCC-OT NE]" w:date="2019-11-15T14:17:00Z">
        <w:r w:rsidR="00536AD9">
          <w:rPr>
            <w:lang w:val="es-AR"/>
          </w:rPr>
          <w:t>Aquellas que fueron generadas por este proceso comenzarán con el siguiente formato</w:t>
        </w:r>
      </w:ins>
      <w:ins w:id="57" w:author="Escobar Villegas, Jose [CCC-OT NE]" w:date="2019-11-15T14:18:00Z">
        <w:r w:rsidR="00536AD9">
          <w:rPr>
            <w:lang w:val="es-AR"/>
          </w:rPr>
          <w:t xml:space="preserve">:” </w:t>
        </w:r>
        <w:r w:rsidR="00536AD9" w:rsidRPr="00536AD9">
          <w:rPr>
            <w:b/>
            <w:lang w:val="es-AR"/>
            <w:rPrChange w:id="58" w:author="Escobar Villegas, Jose [CCC-OT NE]" w:date="2019-11-15T14:18:00Z">
              <w:rPr>
                <w:lang w:val="es-AR"/>
              </w:rPr>
            </w:rPrChange>
          </w:rPr>
          <w:t xml:space="preserve">Cargado el </w:t>
        </w:r>
        <w:r w:rsidR="00536AD9" w:rsidRPr="00536AD9">
          <w:rPr>
            <w:b/>
            <w:i/>
            <w:lang w:val="es-AR"/>
            <w:rPrChange w:id="59" w:author="Escobar Villegas, Jose [CCC-OT NE]" w:date="2019-11-15T14:18:00Z">
              <w:rPr>
                <w:lang w:val="es-AR"/>
              </w:rPr>
            </w:rPrChange>
          </w:rPr>
          <w:t>año-mes-dia hora:minutos</w:t>
        </w:r>
        <w:r w:rsidR="00536AD9">
          <w:rPr>
            <w:lang w:val="es-AR"/>
          </w:rPr>
          <w:t>”</w:t>
        </w:r>
      </w:ins>
    </w:p>
    <w:p w14:paraId="1273852D" w14:textId="0447A850" w:rsidR="00955C51" w:rsidRDefault="00955C51" w:rsidP="0061228A">
      <w:pPr>
        <w:rPr>
          <w:ins w:id="60" w:author="Escobar Villegas, Jose [CCC-OT NE]" w:date="2019-11-15T14:29:00Z"/>
          <w:lang w:val="es-AR"/>
        </w:rPr>
        <w:pPrChange w:id="61" w:author="Escobar Villegas, Jose [CCC-OT NE]" w:date="2019-11-15T14:14:00Z">
          <w:pPr>
            <w:ind w:left="360"/>
          </w:pPr>
        </w:pPrChange>
      </w:pPr>
    </w:p>
    <w:p w14:paraId="60527AA5" w14:textId="77777777" w:rsidR="00955C51" w:rsidRDefault="00955C51">
      <w:pPr>
        <w:rPr>
          <w:ins w:id="62" w:author="Escobar Villegas, Jose [CCC-OT NE]" w:date="2019-11-15T14:35:00Z"/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s-AR"/>
        </w:rPr>
      </w:pPr>
      <w:ins w:id="63" w:author="Escobar Villegas, Jose [CCC-OT NE]" w:date="2019-11-15T14:35:00Z">
        <w:r>
          <w:rPr>
            <w:lang w:val="es-AR"/>
          </w:rPr>
          <w:br w:type="page"/>
        </w:r>
      </w:ins>
    </w:p>
    <w:p w14:paraId="4C10B803" w14:textId="7698D5E4" w:rsidR="00955C51" w:rsidRDefault="00955C51" w:rsidP="00955C51">
      <w:pPr>
        <w:pStyle w:val="Heading2"/>
        <w:rPr>
          <w:ins w:id="64" w:author="Escobar Villegas, Jose [CCC-OT NE]" w:date="2019-11-15T14:29:00Z"/>
          <w:lang w:val="es-AR"/>
        </w:rPr>
        <w:pPrChange w:id="65" w:author="Escobar Villegas, Jose [CCC-OT NE]" w:date="2019-11-15T14:29:00Z">
          <w:pPr>
            <w:ind w:left="360"/>
          </w:pPr>
        </w:pPrChange>
      </w:pPr>
      <w:ins w:id="66" w:author="Escobar Villegas, Jose [CCC-OT NE]" w:date="2019-11-15T14:29:00Z">
        <w:r>
          <w:rPr>
            <w:lang w:val="es-AR"/>
          </w:rPr>
          <w:lastRenderedPageBreak/>
          <w:t>Formato de Excel</w:t>
        </w:r>
      </w:ins>
    </w:p>
    <w:p w14:paraId="4A94A9C7" w14:textId="6A85AC70" w:rsidR="00955C51" w:rsidRDefault="00955C51" w:rsidP="00955C51">
      <w:pPr>
        <w:rPr>
          <w:ins w:id="67" w:author="Escobar Villegas, Jose [CCC-OT NE]" w:date="2019-11-15T14:32:00Z"/>
          <w:lang w:val="es-AR"/>
        </w:rPr>
        <w:pPrChange w:id="68" w:author="Escobar Villegas, Jose [CCC-OT NE]" w:date="2019-11-15T14:29:00Z">
          <w:pPr>
            <w:ind w:left="360"/>
          </w:pPr>
        </w:pPrChange>
      </w:pPr>
      <w:ins w:id="69" w:author="Escobar Villegas, Jose [CCC-OT NE]" w:date="2019-11-15T14:29:00Z">
        <w:r>
          <w:rPr>
            <w:lang w:val="es-AR"/>
          </w:rPr>
          <w:t>El formato del excel de importaci</w:t>
        </w:r>
      </w:ins>
      <w:ins w:id="70" w:author="Escobar Villegas, Jose [CCC-OT NE]" w:date="2019-11-15T14:30:00Z">
        <w:r>
          <w:rPr>
            <w:lang w:val="es-AR"/>
          </w:rPr>
          <w:t xml:space="preserve">ón está basado en las columnas de la tabla de solicitud de vacaciones (CB_VAC_SOL) del cual se optimizaron algunos campos </w:t>
        </w:r>
      </w:ins>
      <w:ins w:id="71" w:author="Escobar Villegas, Jose [CCC-OT NE]" w:date="2019-11-15T14:31:00Z">
        <w:r>
          <w:rPr>
            <w:lang w:val="es-AR"/>
          </w:rPr>
          <w:t>según los requerimientos.</w:t>
        </w:r>
      </w:ins>
    </w:p>
    <w:p w14:paraId="2535421F" w14:textId="45D6152F" w:rsidR="00955C51" w:rsidRDefault="00955C51" w:rsidP="00955C51">
      <w:pPr>
        <w:rPr>
          <w:ins w:id="72" w:author="Escobar Villegas, Jose [CCC-OT NE]" w:date="2019-11-15T14:32:00Z"/>
          <w:lang w:val="es-AR"/>
        </w:rPr>
        <w:pPrChange w:id="73" w:author="Escobar Villegas, Jose [CCC-OT NE]" w:date="2019-11-15T14:29:00Z">
          <w:pPr>
            <w:ind w:left="360"/>
          </w:pPr>
        </w:pPrChange>
      </w:pPr>
      <w:ins w:id="74" w:author="Escobar Villegas, Jose [CCC-OT NE]" w:date="2019-11-15T14:32:00Z">
        <w:r>
          <w:rPr>
            <w:lang w:val="es-AR"/>
          </w:rPr>
          <w:t xml:space="preserve">La lectura del excel finaliza cuando ya no se encuentran valores cargados en la columna del nroLegajo </w:t>
        </w:r>
      </w:ins>
      <w:ins w:id="75" w:author="Escobar Villegas, Jose [CCC-OT NE]" w:date="2019-11-15T14:39:00Z">
        <w:r w:rsidR="00837111">
          <w:rPr>
            <w:lang w:val="es-AR"/>
          </w:rPr>
          <w:t>del e</w:t>
        </w:r>
      </w:ins>
      <w:ins w:id="76" w:author="Escobar Villegas, Jose [CCC-OT NE]" w:date="2019-11-15T14:32:00Z">
        <w:r>
          <w:rPr>
            <w:lang w:val="es-AR"/>
          </w:rPr>
          <w:t>mpleado (COD_MF)</w:t>
        </w:r>
      </w:ins>
    </w:p>
    <w:p w14:paraId="0D6C3940" w14:textId="77777777" w:rsidR="00955C51" w:rsidRDefault="00955C51" w:rsidP="00955C51">
      <w:pPr>
        <w:rPr>
          <w:ins w:id="77" w:author="Escobar Villegas, Jose [CCC-OT NE]" w:date="2019-11-15T14:31:00Z"/>
          <w:lang w:val="es-AR"/>
        </w:rPr>
        <w:pPrChange w:id="78" w:author="Escobar Villegas, Jose [CCC-OT NE]" w:date="2019-11-15T14:29:00Z">
          <w:pPr>
            <w:ind w:left="360"/>
          </w:pPr>
        </w:pPrChange>
      </w:pPr>
    </w:p>
    <w:p w14:paraId="4433C9DE" w14:textId="3B0A8368" w:rsidR="00955C51" w:rsidRDefault="00955C51" w:rsidP="00955C51">
      <w:pPr>
        <w:pStyle w:val="Heading2"/>
        <w:rPr>
          <w:ins w:id="79" w:author="Escobar Villegas, Jose [CCC-OT NE]" w:date="2019-11-15T14:31:00Z"/>
          <w:lang w:val="es-AR"/>
        </w:rPr>
        <w:pPrChange w:id="80" w:author="Escobar Villegas, Jose [CCC-OT NE]" w:date="2019-11-15T14:31:00Z">
          <w:pPr>
            <w:ind w:left="360"/>
          </w:pPr>
        </w:pPrChange>
      </w:pPr>
      <w:ins w:id="81" w:author="Escobar Villegas, Jose [CCC-OT NE]" w:date="2019-11-15T14:31:00Z">
        <w:r>
          <w:rPr>
            <w:lang w:val="es-AR"/>
          </w:rPr>
          <w:t>Ejemplo</w:t>
        </w:r>
      </w:ins>
      <w:ins w:id="82" w:author="Escobar Villegas, Jose [CCC-OT NE]" w:date="2019-11-15T14:33:00Z">
        <w:r>
          <w:rPr>
            <w:lang w:val="es-AR"/>
          </w:rPr>
          <w:t xml:space="preserve"> de Excel de carga</w:t>
        </w:r>
      </w:ins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1332"/>
        <w:gridCol w:w="1278"/>
        <w:gridCol w:w="1278"/>
        <w:gridCol w:w="651"/>
        <w:gridCol w:w="1360"/>
        <w:gridCol w:w="1164"/>
        <w:gridCol w:w="1085"/>
        <w:gridCol w:w="620"/>
        <w:gridCol w:w="702"/>
        <w:gridCol w:w="1352"/>
      </w:tblGrid>
      <w:tr w:rsidR="00955C51" w:rsidRPr="00955C51" w14:paraId="363DF0C2" w14:textId="77777777" w:rsidTr="00955C51">
        <w:trPr>
          <w:trHeight w:val="300"/>
          <w:ins w:id="83" w:author="Escobar Villegas, Jose [CCC-OT NE]" w:date="2019-11-15T14:31:00Z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6AF3B2" w14:textId="77777777" w:rsidR="00955C51" w:rsidRPr="00955C51" w:rsidRDefault="00955C51" w:rsidP="00955C51">
            <w:pPr>
              <w:spacing w:after="0" w:line="240" w:lineRule="auto"/>
              <w:rPr>
                <w:ins w:id="84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85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COD_MF</w:t>
              </w:r>
            </w:ins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13D05A" w14:textId="77777777" w:rsidR="00955C51" w:rsidRPr="00955C51" w:rsidRDefault="00955C51" w:rsidP="00955C51">
            <w:pPr>
              <w:spacing w:after="0" w:line="240" w:lineRule="auto"/>
              <w:rPr>
                <w:ins w:id="86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87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PERIODO</w:t>
              </w:r>
            </w:ins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2CDAA0" w14:textId="77777777" w:rsidR="00955C51" w:rsidRPr="00955C51" w:rsidRDefault="00955C51" w:rsidP="00955C51">
            <w:pPr>
              <w:spacing w:after="0" w:line="240" w:lineRule="auto"/>
              <w:rPr>
                <w:ins w:id="88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89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FEC_INI</w:t>
              </w:r>
            </w:ins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CBDC00" w14:textId="77777777" w:rsidR="00955C51" w:rsidRPr="00955C51" w:rsidRDefault="00955C51" w:rsidP="00955C51">
            <w:pPr>
              <w:spacing w:after="0" w:line="240" w:lineRule="auto"/>
              <w:rPr>
                <w:ins w:id="90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91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DIAS</w:t>
              </w:r>
            </w:ins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C3EED3" w14:textId="77777777" w:rsidR="00955C51" w:rsidRPr="00955C51" w:rsidRDefault="00955C51" w:rsidP="00955C51">
            <w:pPr>
              <w:spacing w:after="0" w:line="240" w:lineRule="auto"/>
              <w:rPr>
                <w:ins w:id="92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93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FEC_PEDIDO</w:t>
              </w:r>
            </w:ins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ADF42F" w14:textId="77777777" w:rsidR="00955C51" w:rsidRPr="00955C51" w:rsidRDefault="00955C51" w:rsidP="00955C51">
            <w:pPr>
              <w:spacing w:after="0" w:line="240" w:lineRule="auto"/>
              <w:rPr>
                <w:ins w:id="94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95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PLUS_VAC</w:t>
              </w:r>
            </w:ins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7D9F9F" w14:textId="77777777" w:rsidR="00955C51" w:rsidRPr="00955C51" w:rsidRDefault="00955C51" w:rsidP="00955C51">
            <w:pPr>
              <w:spacing w:after="0" w:line="240" w:lineRule="auto"/>
              <w:rPr>
                <w:ins w:id="96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97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ADE_VAC</w:t>
              </w:r>
            </w:ins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61437E" w14:textId="77777777" w:rsidR="00955C51" w:rsidRPr="00955C51" w:rsidRDefault="00955C51" w:rsidP="00955C51">
            <w:pPr>
              <w:spacing w:after="0" w:line="240" w:lineRule="auto"/>
              <w:rPr>
                <w:ins w:id="98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99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MES</w:t>
              </w:r>
            </w:ins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672378" w14:textId="77777777" w:rsidR="00955C51" w:rsidRPr="00955C51" w:rsidRDefault="00955C51" w:rsidP="00955C51">
            <w:pPr>
              <w:spacing w:after="0" w:line="240" w:lineRule="auto"/>
              <w:rPr>
                <w:ins w:id="100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101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ANIO</w:t>
              </w:r>
            </w:ins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C8B113" w14:textId="77777777" w:rsidR="00955C51" w:rsidRPr="00955C51" w:rsidRDefault="00955C51" w:rsidP="00955C51">
            <w:pPr>
              <w:spacing w:after="0" w:line="240" w:lineRule="auto"/>
              <w:rPr>
                <w:ins w:id="102" w:author="Escobar Villegas, Jose [CCC-OT NE]" w:date="2019-11-15T14:31:00Z"/>
                <w:rFonts w:ascii="Calibri" w:eastAsia="Times New Roman" w:hAnsi="Calibri" w:cs="Calibri"/>
                <w:b/>
                <w:bCs/>
                <w:color w:val="000000"/>
              </w:rPr>
            </w:pPr>
            <w:ins w:id="103" w:author="Escobar Villegas, Jose [CCC-OT NE]" w:date="2019-11-15T14:31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APROB_VAC</w:t>
              </w:r>
            </w:ins>
          </w:p>
        </w:tc>
      </w:tr>
      <w:tr w:rsidR="00955C51" w:rsidRPr="00955C51" w14:paraId="03FAAC29" w14:textId="77777777" w:rsidTr="00955C51">
        <w:trPr>
          <w:trHeight w:val="300"/>
          <w:ins w:id="104" w:author="Escobar Villegas, Jose [CCC-OT NE]" w:date="2019-11-15T14:31:00Z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0791" w14:textId="77777777" w:rsidR="00955C51" w:rsidRPr="00955C51" w:rsidRDefault="00955C51" w:rsidP="00955C51">
            <w:pPr>
              <w:spacing w:after="0" w:line="240" w:lineRule="auto"/>
              <w:rPr>
                <w:ins w:id="105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06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1000004556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E4ED" w14:textId="77777777" w:rsidR="00955C51" w:rsidRPr="00955C51" w:rsidRDefault="00955C51" w:rsidP="00955C51">
            <w:pPr>
              <w:spacing w:after="0" w:line="240" w:lineRule="auto"/>
              <w:rPr>
                <w:ins w:id="107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08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2014/12/31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01C2" w14:textId="77777777" w:rsidR="00955C51" w:rsidRPr="00955C51" w:rsidRDefault="00955C51" w:rsidP="00955C51">
            <w:pPr>
              <w:spacing w:after="0" w:line="240" w:lineRule="auto"/>
              <w:rPr>
                <w:ins w:id="109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10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2019/02/27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5484" w14:textId="77777777" w:rsidR="00955C51" w:rsidRPr="00955C51" w:rsidRDefault="00955C51" w:rsidP="00955C51">
            <w:pPr>
              <w:spacing w:after="0" w:line="240" w:lineRule="auto"/>
              <w:rPr>
                <w:ins w:id="111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12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4</w:t>
              </w:r>
            </w:ins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36E1" w14:textId="77777777" w:rsidR="00955C51" w:rsidRPr="00955C51" w:rsidRDefault="00955C51" w:rsidP="00955C51">
            <w:pPr>
              <w:spacing w:after="0" w:line="240" w:lineRule="auto"/>
              <w:rPr>
                <w:ins w:id="113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14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25/08/2020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10EF" w14:textId="77777777" w:rsidR="00955C51" w:rsidRPr="00955C51" w:rsidRDefault="00955C51" w:rsidP="00955C51">
            <w:pPr>
              <w:spacing w:after="0" w:line="240" w:lineRule="auto"/>
              <w:rPr>
                <w:ins w:id="115" w:author="Escobar Villegas, Jose [CCC-OT NE]" w:date="2019-11-15T14:31:00Z"/>
                <w:rFonts w:ascii="Calibri" w:eastAsia="Times New Roman" w:hAnsi="Calibri" w:cs="Calibri"/>
                <w:color w:val="000000"/>
                <w:highlight w:val="yellow"/>
                <w:rPrChange w:id="116" w:author="Escobar Villegas, Jose [CCC-OT NE]" w:date="2019-11-15T14:33:00Z">
                  <w:rPr>
                    <w:ins w:id="117" w:author="Escobar Villegas, Jose [CCC-OT NE]" w:date="2019-11-15T14:31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18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  <w:highlight w:val="yellow"/>
                  <w:rPrChange w:id="119" w:author="Escobar Villegas, Jose [CCC-OT NE]" w:date="2019-11-15T14:3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N</w:t>
              </w:r>
            </w:ins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6754" w14:textId="77777777" w:rsidR="00955C51" w:rsidRPr="00955C51" w:rsidRDefault="00955C51" w:rsidP="00955C51">
            <w:pPr>
              <w:spacing w:after="0" w:line="240" w:lineRule="auto"/>
              <w:rPr>
                <w:ins w:id="120" w:author="Escobar Villegas, Jose [CCC-OT NE]" w:date="2019-11-15T14:31:00Z"/>
                <w:rFonts w:ascii="Calibri" w:eastAsia="Times New Roman" w:hAnsi="Calibri" w:cs="Calibri"/>
                <w:color w:val="000000"/>
                <w:highlight w:val="yellow"/>
                <w:rPrChange w:id="121" w:author="Escobar Villegas, Jose [CCC-OT NE]" w:date="2019-11-15T14:33:00Z">
                  <w:rPr>
                    <w:ins w:id="122" w:author="Escobar Villegas, Jose [CCC-OT NE]" w:date="2019-11-15T14:31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23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  <w:highlight w:val="yellow"/>
                  <w:rPrChange w:id="124" w:author="Escobar Villegas, Jose [CCC-OT NE]" w:date="2019-11-15T14:3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SI</w:t>
              </w:r>
            </w:ins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FECB" w14:textId="77777777" w:rsidR="00955C51" w:rsidRPr="00955C51" w:rsidRDefault="00955C51" w:rsidP="00955C51">
            <w:pPr>
              <w:spacing w:after="0" w:line="240" w:lineRule="auto"/>
              <w:rPr>
                <w:ins w:id="125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26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11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A690" w14:textId="77777777" w:rsidR="00955C51" w:rsidRPr="00955C51" w:rsidRDefault="00955C51" w:rsidP="00955C51">
            <w:pPr>
              <w:spacing w:after="0" w:line="240" w:lineRule="auto"/>
              <w:rPr>
                <w:ins w:id="127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28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</w:rPr>
                <w:t>2019</w:t>
              </w:r>
            </w:ins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CAF" w14:textId="77777777" w:rsidR="00955C51" w:rsidRPr="00955C51" w:rsidRDefault="00955C51" w:rsidP="00955C51">
            <w:pPr>
              <w:spacing w:after="0" w:line="240" w:lineRule="auto"/>
              <w:rPr>
                <w:ins w:id="129" w:author="Escobar Villegas, Jose [CCC-OT NE]" w:date="2019-11-15T14:31:00Z"/>
                <w:rFonts w:ascii="Calibri" w:eastAsia="Times New Roman" w:hAnsi="Calibri" w:cs="Calibri"/>
                <w:color w:val="000000"/>
              </w:rPr>
            </w:pPr>
            <w:ins w:id="130" w:author="Escobar Villegas, Jose [CCC-OT NE]" w:date="2019-11-15T14:31:00Z">
              <w:r w:rsidRPr="00955C51">
                <w:rPr>
                  <w:rFonts w:ascii="Calibri" w:eastAsia="Times New Roman" w:hAnsi="Calibri" w:cs="Calibri"/>
                  <w:color w:val="000000"/>
                  <w:highlight w:val="yellow"/>
                  <w:rPrChange w:id="131" w:author="Escobar Villegas, Jose [CCC-OT NE]" w:date="2019-11-15T14:3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</w:t>
              </w:r>
            </w:ins>
          </w:p>
        </w:tc>
      </w:tr>
    </w:tbl>
    <w:p w14:paraId="755A0E8E" w14:textId="1D71A6C2" w:rsidR="00955C51" w:rsidRDefault="00955C51" w:rsidP="00955C51">
      <w:pPr>
        <w:rPr>
          <w:ins w:id="132" w:author="Escobar Villegas, Jose [CCC-OT NE]" w:date="2019-11-15T14:36:00Z"/>
          <w:lang w:val="es-AR"/>
        </w:rPr>
        <w:pPrChange w:id="133" w:author="Escobar Villegas, Jose [CCC-OT NE]" w:date="2019-11-15T14:31:00Z">
          <w:pPr>
            <w:ind w:left="360"/>
          </w:pPr>
        </w:pPrChange>
      </w:pPr>
    </w:p>
    <w:p w14:paraId="2C172C75" w14:textId="5E97FB5A" w:rsidR="00026909" w:rsidRPr="0097081E" w:rsidRDefault="00026909" w:rsidP="00837111">
      <w:pPr>
        <w:pStyle w:val="ListParagraph"/>
        <w:numPr>
          <w:ilvl w:val="0"/>
          <w:numId w:val="8"/>
        </w:numPr>
        <w:rPr>
          <w:ins w:id="134" w:author="Escobar Villegas, Jose [CCC-OT NE]" w:date="2019-11-15T14:33:00Z"/>
          <w:lang w:val="es-AR"/>
        </w:rPr>
        <w:pPrChange w:id="135" w:author="Escobar Villegas, Jose [CCC-OT NE]" w:date="2019-11-15T14:38:00Z">
          <w:pPr>
            <w:ind w:left="360"/>
          </w:pPr>
        </w:pPrChange>
      </w:pPr>
      <w:ins w:id="136" w:author="Escobar Villegas, Jose [CCC-OT NE]" w:date="2019-11-15T14:36:00Z">
        <w:r>
          <w:rPr>
            <w:lang w:val="es-AR"/>
          </w:rPr>
          <w:t xml:space="preserve">Las fechas deben cargarse con guiones o barras. </w:t>
        </w:r>
      </w:ins>
      <w:ins w:id="137" w:author="Escobar Villegas, Jose [CCC-OT NE]" w:date="2019-11-15T14:37:00Z">
        <w:r>
          <w:rPr>
            <w:lang w:val="es-AR"/>
          </w:rPr>
          <w:t>E</w:t>
        </w:r>
        <w:r w:rsidR="00837111">
          <w:rPr>
            <w:lang w:val="es-AR"/>
          </w:rPr>
          <w:t xml:space="preserve">l formato que se ingrese será modificado en </w:t>
        </w:r>
      </w:ins>
      <w:ins w:id="138" w:author="Escobar Villegas, Jose [CCC-OT NE]" w:date="2019-11-15T14:41:00Z">
        <w:r w:rsidR="00837111">
          <w:rPr>
            <w:lang w:val="es-AR"/>
          </w:rPr>
          <w:t xml:space="preserve">la </w:t>
        </w:r>
      </w:ins>
      <w:ins w:id="139" w:author="Escobar Villegas, Jose [CCC-OT NE]" w:date="2019-11-15T14:37:00Z">
        <w:r w:rsidR="00837111">
          <w:rPr>
            <w:lang w:val="es-AR"/>
          </w:rPr>
          <w:t>pre visualizaci</w:t>
        </w:r>
      </w:ins>
      <w:ins w:id="140" w:author="Escobar Villegas, Jose [CCC-OT NE]" w:date="2019-11-15T14:38:00Z">
        <w:r w:rsidR="00837111">
          <w:rPr>
            <w:lang w:val="es-AR"/>
          </w:rPr>
          <w:t xml:space="preserve">ón </w:t>
        </w:r>
      </w:ins>
      <w:ins w:id="141" w:author="Escobar Villegas, Jose [CCC-OT NE]" w:date="2019-11-15T14:41:00Z">
        <w:r w:rsidR="00837111">
          <w:rPr>
            <w:lang w:val="es-AR"/>
          </w:rPr>
          <w:t xml:space="preserve">para que aparezca como </w:t>
        </w:r>
      </w:ins>
      <w:ins w:id="142" w:author="Escobar Villegas, Jose [CCC-OT NE]" w:date="2019-11-15T14:37:00Z">
        <w:r w:rsidR="00837111" w:rsidRPr="00837111">
          <w:rPr>
            <w:b/>
            <w:lang w:val="es-AR"/>
            <w:rPrChange w:id="143" w:author="Escobar Villegas, Jose [CCC-OT NE]" w:date="2019-11-15T14:38:00Z">
              <w:rPr>
                <w:lang w:val="es-AR"/>
              </w:rPr>
            </w:rPrChange>
          </w:rPr>
          <w:t>DD/MM/AAAA</w:t>
        </w:r>
      </w:ins>
      <w:ins w:id="144" w:author="Escobar Villegas, Jose [CCC-OT NE]" w:date="2019-11-15T14:38:00Z">
        <w:r w:rsidR="00837111">
          <w:rPr>
            <w:b/>
            <w:lang w:val="es-AR"/>
          </w:rPr>
          <w:t xml:space="preserve"> </w:t>
        </w:r>
      </w:ins>
      <w:ins w:id="145" w:author="Escobar Villegas, Jose [CCC-OT NE]" w:date="2019-11-15T14:41:00Z">
        <w:r w:rsidR="00837111" w:rsidRPr="00837111">
          <w:rPr>
            <w:lang w:val="es-AR"/>
            <w:rPrChange w:id="146" w:author="Escobar Villegas, Jose [CCC-OT NE]" w:date="2019-11-15T14:41:00Z">
              <w:rPr>
                <w:b/>
                <w:lang w:val="es-AR"/>
              </w:rPr>
            </w:rPrChange>
          </w:rPr>
          <w:t>(</w:t>
        </w:r>
        <w:r w:rsidR="00837111">
          <w:rPr>
            <w:lang w:val="es-AR"/>
          </w:rPr>
          <w:t>día/mes/año</w:t>
        </w:r>
        <w:r w:rsidR="00837111" w:rsidRPr="00837111">
          <w:rPr>
            <w:lang w:val="es-AR"/>
            <w:rPrChange w:id="147" w:author="Escobar Villegas, Jose [CCC-OT NE]" w:date="2019-11-15T14:41:00Z">
              <w:rPr>
                <w:b/>
                <w:lang w:val="es-AR"/>
              </w:rPr>
            </w:rPrChange>
          </w:rPr>
          <w:t>)</w:t>
        </w:r>
      </w:ins>
    </w:p>
    <w:p w14:paraId="594CB55F" w14:textId="57D17FF3" w:rsidR="00955C51" w:rsidRPr="0097081E" w:rsidRDefault="00955C51" w:rsidP="00026909">
      <w:pPr>
        <w:pStyle w:val="ListParagraph"/>
        <w:numPr>
          <w:ilvl w:val="0"/>
          <w:numId w:val="8"/>
        </w:numPr>
        <w:rPr>
          <w:ins w:id="148" w:author="Escobar Villegas, Jose [CCC-OT NE]" w:date="2019-11-15T14:34:00Z"/>
          <w:lang w:val="es-AR"/>
        </w:rPr>
        <w:pPrChange w:id="149" w:author="Escobar Villegas, Jose [CCC-OT NE]" w:date="2019-11-15T14:36:00Z">
          <w:pPr>
            <w:ind w:left="360"/>
          </w:pPr>
        </w:pPrChange>
      </w:pPr>
      <w:ins w:id="150" w:author="Escobar Villegas, Jose [CCC-OT NE]" w:date="2019-11-15T14:33:00Z">
        <w:r w:rsidRPr="00026909">
          <w:rPr>
            <w:lang w:val="es-AR"/>
            <w:rPrChange w:id="151" w:author="Escobar Villegas, Jose [CCC-OT NE]" w:date="2019-11-15T14:36:00Z">
              <w:rPr>
                <w:lang w:val="es-AR"/>
              </w:rPr>
            </w:rPrChange>
          </w:rPr>
          <w:t xml:space="preserve">Los campos resaltados </w:t>
        </w:r>
      </w:ins>
      <w:ins w:id="152" w:author="Escobar Villegas, Jose [CCC-OT NE]" w:date="2019-11-15T14:34:00Z">
        <w:r w:rsidRPr="00026909">
          <w:rPr>
            <w:lang w:val="es-AR"/>
            <w:rPrChange w:id="153" w:author="Escobar Villegas, Jose [CCC-OT NE]" w:date="2019-11-15T14:36:00Z">
              <w:rPr>
                <w:lang w:val="es-AR"/>
              </w:rPr>
            </w:rPrChange>
          </w:rPr>
          <w:t>son checks que pueden ser cargados de la siguiente forma</w:t>
        </w:r>
      </w:ins>
      <w:ins w:id="154" w:author="Escobar Villegas, Jose [CCC-OT NE]" w:date="2019-11-15T14:44:00Z">
        <w:r w:rsidR="00DE50A0">
          <w:rPr>
            <w:lang w:val="es-AR"/>
          </w:rPr>
          <w:t xml:space="preserve">, al lado se encuentra su equivalencia: </w:t>
        </w:r>
      </w:ins>
    </w:p>
    <w:tbl>
      <w:tblPr>
        <w:tblW w:w="3888" w:type="dxa"/>
        <w:tblInd w:w="1440" w:type="dxa"/>
        <w:tblLook w:val="04A0" w:firstRow="1" w:lastRow="0" w:firstColumn="1" w:lastColumn="0" w:noHBand="0" w:noVBand="1"/>
        <w:tblPrChange w:id="155" w:author="Escobar Villegas, Jose [CCC-OT NE]" w:date="2019-11-15T14:36:00Z">
          <w:tblPr>
            <w:tblW w:w="3888" w:type="dxa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2992"/>
        <w:gridCol w:w="896"/>
        <w:tblGridChange w:id="156">
          <w:tblGrid>
            <w:gridCol w:w="2992"/>
            <w:gridCol w:w="896"/>
          </w:tblGrid>
        </w:tblGridChange>
      </w:tblGrid>
      <w:tr w:rsidR="00026909" w:rsidRPr="00955C51" w14:paraId="74B8C767" w14:textId="77777777" w:rsidTr="00026909">
        <w:trPr>
          <w:trHeight w:val="615"/>
          <w:ins w:id="157" w:author="Escobar Villegas, Jose [CCC-OT NE]" w:date="2019-11-15T14:34:00Z"/>
          <w:trPrChange w:id="158" w:author="Escobar Villegas, Jose [CCC-OT NE]" w:date="2019-11-15T14:36:00Z">
            <w:trPr>
              <w:trHeight w:val="615"/>
            </w:trPr>
          </w:trPrChange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  <w:tcPrChange w:id="159" w:author="Escobar Villegas, Jose [CCC-OT NE]" w:date="2019-11-15T14:36:00Z">
              <w:tcPr>
                <w:tcW w:w="2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vAlign w:val="center"/>
                <w:hideMark/>
              </w:tcPr>
            </w:tcPrChange>
          </w:tcPr>
          <w:p w14:paraId="1F329BE4" w14:textId="77777777" w:rsidR="00955C51" w:rsidRPr="00955C51" w:rsidRDefault="00955C51" w:rsidP="00955C51">
            <w:pPr>
              <w:spacing w:after="0" w:line="240" w:lineRule="auto"/>
              <w:jc w:val="center"/>
              <w:rPr>
                <w:ins w:id="160" w:author="Escobar Villegas, Jose [CCC-OT NE]" w:date="2019-11-15T14:34:00Z"/>
                <w:rFonts w:ascii="Calibri" w:eastAsia="Times New Roman" w:hAnsi="Calibri" w:cs="Calibri"/>
                <w:b/>
                <w:bCs/>
                <w:color w:val="000000"/>
                <w:lang w:val="es-AR"/>
                <w:rPrChange w:id="161" w:author="Escobar Villegas, Jose [CCC-OT NE]" w:date="2019-11-15T14:34:00Z">
                  <w:rPr>
                    <w:ins w:id="162" w:author="Escobar Villegas, Jose [CCC-OT NE]" w:date="2019-11-15T14:34:00Z"/>
                    <w:rFonts w:ascii="Calibri" w:eastAsia="Times New Roman" w:hAnsi="Calibri" w:cs="Calibri"/>
                    <w:b/>
                    <w:bCs/>
                    <w:color w:val="000000"/>
                  </w:rPr>
                </w:rPrChange>
              </w:rPr>
            </w:pPr>
            <w:ins w:id="163" w:author="Escobar Villegas, Jose [CCC-OT NE]" w:date="2019-11-15T14:34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  <w:lang w:val="es-AR"/>
                  <w:rPrChange w:id="164" w:author="Escobar Villegas, Jose [CCC-OT NE]" w:date="2019-11-15T14:34:00Z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rPrChange>
                </w:rPr>
                <w:t>Los checks pueden contener cualquiera de estos valores</w:t>
              </w:r>
            </w:ins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  <w:tcPrChange w:id="165" w:author="Escobar Villegas, Jose [CCC-OT NE]" w:date="2019-11-15T14:36:00Z">
              <w:tcPr>
                <w:tcW w:w="8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vAlign w:val="center"/>
                <w:hideMark/>
              </w:tcPr>
            </w:tcPrChange>
          </w:tcPr>
          <w:p w14:paraId="73934B33" w14:textId="77777777" w:rsidR="00955C51" w:rsidRPr="00955C51" w:rsidRDefault="00955C51" w:rsidP="00955C51">
            <w:pPr>
              <w:spacing w:after="0" w:line="240" w:lineRule="auto"/>
              <w:jc w:val="center"/>
              <w:rPr>
                <w:ins w:id="166" w:author="Escobar Villegas, Jose [CCC-OT NE]" w:date="2019-11-15T14:34:00Z"/>
                <w:rFonts w:ascii="Calibri" w:eastAsia="Times New Roman" w:hAnsi="Calibri" w:cs="Calibri"/>
                <w:b/>
                <w:bCs/>
                <w:color w:val="000000"/>
              </w:rPr>
            </w:pPr>
            <w:ins w:id="167" w:author="Escobar Villegas, Jose [CCC-OT NE]" w:date="2019-11-15T14:34:00Z">
              <w:r w:rsidRPr="00955C51">
                <w:rPr>
                  <w:rFonts w:ascii="Calibri" w:eastAsia="Times New Roman" w:hAnsi="Calibri" w:cs="Calibri"/>
                  <w:b/>
                  <w:bCs/>
                  <w:color w:val="000000"/>
                </w:rPr>
                <w:t>Tildado</w:t>
              </w:r>
            </w:ins>
          </w:p>
        </w:tc>
      </w:tr>
      <w:tr w:rsidR="00026909" w:rsidRPr="00955C51" w14:paraId="166FA372" w14:textId="77777777" w:rsidTr="00026909">
        <w:trPr>
          <w:trHeight w:val="70"/>
          <w:ins w:id="168" w:author="Escobar Villegas, Jose [CCC-OT NE]" w:date="2019-11-15T14:34:00Z"/>
          <w:trPrChange w:id="169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70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6FC6BF90" w14:textId="77777777" w:rsidR="00955C51" w:rsidRPr="00955C51" w:rsidRDefault="00955C51" w:rsidP="00955C51">
            <w:pPr>
              <w:spacing w:after="0" w:line="240" w:lineRule="auto"/>
              <w:rPr>
                <w:ins w:id="171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72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1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73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36AFEEF9" w14:textId="77777777" w:rsidR="00955C51" w:rsidRPr="00955C51" w:rsidRDefault="00955C51" w:rsidP="00955C51">
            <w:pPr>
              <w:spacing w:after="0" w:line="240" w:lineRule="auto"/>
              <w:rPr>
                <w:ins w:id="174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75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Si</w:t>
              </w:r>
            </w:ins>
          </w:p>
        </w:tc>
      </w:tr>
      <w:tr w:rsidR="00026909" w:rsidRPr="00955C51" w14:paraId="34BFE59A" w14:textId="77777777" w:rsidTr="00026909">
        <w:trPr>
          <w:trHeight w:val="70"/>
          <w:ins w:id="176" w:author="Escobar Villegas, Jose [CCC-OT NE]" w:date="2019-11-15T14:34:00Z"/>
          <w:trPrChange w:id="177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78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53DE0FD9" w14:textId="77777777" w:rsidR="00955C51" w:rsidRPr="00955C51" w:rsidRDefault="00955C51" w:rsidP="00955C51">
            <w:pPr>
              <w:spacing w:after="0" w:line="240" w:lineRule="auto"/>
              <w:rPr>
                <w:ins w:id="179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80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0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81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0912E3F5" w14:textId="77777777" w:rsidR="00955C51" w:rsidRPr="00955C51" w:rsidRDefault="00955C51" w:rsidP="00955C51">
            <w:pPr>
              <w:spacing w:after="0" w:line="240" w:lineRule="auto"/>
              <w:rPr>
                <w:ins w:id="182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83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No</w:t>
              </w:r>
            </w:ins>
          </w:p>
        </w:tc>
      </w:tr>
      <w:tr w:rsidR="00026909" w:rsidRPr="00955C51" w14:paraId="17DAF628" w14:textId="77777777" w:rsidTr="00026909">
        <w:trPr>
          <w:trHeight w:val="70"/>
          <w:ins w:id="184" w:author="Escobar Villegas, Jose [CCC-OT NE]" w:date="2019-11-15T14:34:00Z"/>
          <w:trPrChange w:id="185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86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40D8163E" w14:textId="77777777" w:rsidR="00955C51" w:rsidRPr="00955C51" w:rsidRDefault="00955C51" w:rsidP="00955C51">
            <w:pPr>
              <w:spacing w:after="0" w:line="240" w:lineRule="auto"/>
              <w:rPr>
                <w:ins w:id="187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88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SI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89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3CDA256F" w14:textId="77777777" w:rsidR="00955C51" w:rsidRPr="00955C51" w:rsidRDefault="00955C51" w:rsidP="00955C51">
            <w:pPr>
              <w:spacing w:after="0" w:line="240" w:lineRule="auto"/>
              <w:rPr>
                <w:ins w:id="190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91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Si</w:t>
              </w:r>
            </w:ins>
          </w:p>
        </w:tc>
      </w:tr>
      <w:tr w:rsidR="00026909" w:rsidRPr="00955C51" w14:paraId="542045C0" w14:textId="77777777" w:rsidTr="00026909">
        <w:trPr>
          <w:trHeight w:val="70"/>
          <w:ins w:id="192" w:author="Escobar Villegas, Jose [CCC-OT NE]" w:date="2019-11-15T14:34:00Z"/>
          <w:trPrChange w:id="193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94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46222669" w14:textId="77777777" w:rsidR="00955C51" w:rsidRPr="00955C51" w:rsidRDefault="00955C51" w:rsidP="00955C51">
            <w:pPr>
              <w:spacing w:after="0" w:line="240" w:lineRule="auto"/>
              <w:rPr>
                <w:ins w:id="195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96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NO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197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272867BB" w14:textId="77777777" w:rsidR="00955C51" w:rsidRPr="00955C51" w:rsidRDefault="00955C51" w:rsidP="00955C51">
            <w:pPr>
              <w:spacing w:after="0" w:line="240" w:lineRule="auto"/>
              <w:rPr>
                <w:ins w:id="198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199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No</w:t>
              </w:r>
            </w:ins>
          </w:p>
        </w:tc>
      </w:tr>
      <w:tr w:rsidR="00026909" w:rsidRPr="00955C51" w14:paraId="41726408" w14:textId="77777777" w:rsidTr="00026909">
        <w:trPr>
          <w:trHeight w:val="70"/>
          <w:ins w:id="200" w:author="Escobar Villegas, Jose [CCC-OT NE]" w:date="2019-11-15T14:34:00Z"/>
          <w:trPrChange w:id="201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02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7520C843" w14:textId="77777777" w:rsidR="00955C51" w:rsidRPr="00955C51" w:rsidRDefault="00955C51" w:rsidP="00955C51">
            <w:pPr>
              <w:spacing w:after="0" w:line="240" w:lineRule="auto"/>
              <w:rPr>
                <w:ins w:id="203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04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S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05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05AFB9AA" w14:textId="77777777" w:rsidR="00955C51" w:rsidRPr="00955C51" w:rsidRDefault="00955C51" w:rsidP="00955C51">
            <w:pPr>
              <w:spacing w:after="0" w:line="240" w:lineRule="auto"/>
              <w:rPr>
                <w:ins w:id="206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07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Si</w:t>
              </w:r>
            </w:ins>
          </w:p>
        </w:tc>
      </w:tr>
      <w:tr w:rsidR="00026909" w:rsidRPr="00955C51" w14:paraId="10C38BA4" w14:textId="77777777" w:rsidTr="00026909">
        <w:trPr>
          <w:trHeight w:val="70"/>
          <w:ins w:id="208" w:author="Escobar Villegas, Jose [CCC-OT NE]" w:date="2019-11-15T14:34:00Z"/>
          <w:trPrChange w:id="209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10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5C74665D" w14:textId="77777777" w:rsidR="00955C51" w:rsidRPr="00955C51" w:rsidRDefault="00955C51" w:rsidP="00955C51">
            <w:pPr>
              <w:spacing w:after="0" w:line="240" w:lineRule="auto"/>
              <w:rPr>
                <w:ins w:id="211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12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13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7887E75B" w14:textId="77777777" w:rsidR="00955C51" w:rsidRPr="00955C51" w:rsidRDefault="00955C51" w:rsidP="00955C51">
            <w:pPr>
              <w:spacing w:after="0" w:line="240" w:lineRule="auto"/>
              <w:rPr>
                <w:ins w:id="214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15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No</w:t>
              </w:r>
            </w:ins>
          </w:p>
        </w:tc>
      </w:tr>
      <w:tr w:rsidR="00026909" w:rsidRPr="00955C51" w14:paraId="62ED63CF" w14:textId="77777777" w:rsidTr="00026909">
        <w:trPr>
          <w:trHeight w:val="70"/>
          <w:ins w:id="216" w:author="Escobar Villegas, Jose [CCC-OT NE]" w:date="2019-11-15T14:34:00Z"/>
          <w:trPrChange w:id="217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18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38D0D68A" w14:textId="77777777" w:rsidR="00955C51" w:rsidRPr="00955C51" w:rsidRDefault="00955C51" w:rsidP="00955C51">
            <w:pPr>
              <w:spacing w:after="0" w:line="240" w:lineRule="auto"/>
              <w:rPr>
                <w:ins w:id="219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20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Y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21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3EC33C4E" w14:textId="77777777" w:rsidR="00955C51" w:rsidRPr="00955C51" w:rsidRDefault="00955C51" w:rsidP="00955C51">
            <w:pPr>
              <w:spacing w:after="0" w:line="240" w:lineRule="auto"/>
              <w:rPr>
                <w:ins w:id="222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23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Si</w:t>
              </w:r>
            </w:ins>
          </w:p>
        </w:tc>
      </w:tr>
      <w:tr w:rsidR="00026909" w:rsidRPr="00955C51" w14:paraId="2B7B1762" w14:textId="77777777" w:rsidTr="00026909">
        <w:trPr>
          <w:trHeight w:val="70"/>
          <w:ins w:id="224" w:author="Escobar Villegas, Jose [CCC-OT NE]" w:date="2019-11-15T14:34:00Z"/>
          <w:trPrChange w:id="225" w:author="Escobar Villegas, Jose [CCC-OT NE]" w:date="2019-11-15T14:36:00Z">
            <w:trPr>
              <w:trHeight w:val="70"/>
            </w:trPr>
          </w:trPrChange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26" w:author="Escobar Villegas, Jose [CCC-OT NE]" w:date="2019-11-15T14:36:00Z">
              <w:tcPr>
                <w:tcW w:w="299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481AF67B" w14:textId="77777777" w:rsidR="00955C51" w:rsidRPr="00955C51" w:rsidRDefault="00955C51" w:rsidP="00955C51">
            <w:pPr>
              <w:spacing w:after="0" w:line="240" w:lineRule="auto"/>
              <w:rPr>
                <w:ins w:id="227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28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</w:t>
              </w:r>
            </w:ins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  <w:tcPrChange w:id="229" w:author="Escobar Villegas, Jose [CCC-OT NE]" w:date="2019-11-15T14:36:00Z">
              <w:tcPr>
                <w:tcW w:w="8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DEBF7"/>
                <w:noWrap/>
                <w:vAlign w:val="bottom"/>
                <w:hideMark/>
              </w:tcPr>
            </w:tcPrChange>
          </w:tcPr>
          <w:p w14:paraId="4D6EB74E" w14:textId="77777777" w:rsidR="00955C51" w:rsidRPr="00955C51" w:rsidRDefault="00955C51" w:rsidP="00955C51">
            <w:pPr>
              <w:spacing w:after="0" w:line="240" w:lineRule="auto"/>
              <w:rPr>
                <w:ins w:id="230" w:author="Escobar Villegas, Jose [CCC-OT NE]" w:date="2019-11-15T14:34:00Z"/>
                <w:rFonts w:ascii="Calibri" w:eastAsia="Times New Roman" w:hAnsi="Calibri" w:cs="Calibri"/>
                <w:color w:val="000000"/>
              </w:rPr>
            </w:pPr>
            <w:ins w:id="231" w:author="Escobar Villegas, Jose [CCC-OT NE]" w:date="2019-11-15T14:34:00Z">
              <w:r w:rsidRPr="00955C51">
                <w:rPr>
                  <w:rFonts w:ascii="Calibri" w:eastAsia="Times New Roman" w:hAnsi="Calibri" w:cs="Calibri"/>
                  <w:color w:val="000000"/>
                </w:rPr>
                <w:t>No</w:t>
              </w:r>
            </w:ins>
          </w:p>
        </w:tc>
      </w:tr>
    </w:tbl>
    <w:p w14:paraId="5FBF605E" w14:textId="77777777" w:rsidR="00955C51" w:rsidRPr="0097081E" w:rsidRDefault="00955C51" w:rsidP="00955C51">
      <w:pPr>
        <w:rPr>
          <w:ins w:id="232" w:author="Escobar Villegas, Jose [CCC-OT NE]" w:date="2019-11-15T14:13:00Z"/>
          <w:lang w:val="es-AR"/>
        </w:rPr>
        <w:pPrChange w:id="233" w:author="Escobar Villegas, Jose [CCC-OT NE]" w:date="2019-11-15T14:31:00Z">
          <w:pPr>
            <w:ind w:left="360"/>
          </w:pPr>
        </w:pPrChange>
      </w:pPr>
    </w:p>
    <w:p w14:paraId="222963CA" w14:textId="77777777" w:rsidR="006059F5" w:rsidRDefault="006059F5">
      <w:pPr>
        <w:rPr>
          <w:lang w:val="es-AR"/>
        </w:rPr>
      </w:pPr>
      <w:r>
        <w:rPr>
          <w:lang w:val="es-AR"/>
        </w:rPr>
        <w:br w:type="page"/>
      </w:r>
    </w:p>
    <w:p w14:paraId="28E60BF5" w14:textId="77777777" w:rsidR="00812482" w:rsidRDefault="006059F5" w:rsidP="00812482">
      <w:pPr>
        <w:pStyle w:val="Heading1"/>
        <w:rPr>
          <w:lang w:val="es-AR"/>
        </w:rPr>
      </w:pPr>
      <w:r>
        <w:rPr>
          <w:lang w:val="es-AR"/>
        </w:rPr>
        <w:lastRenderedPageBreak/>
        <w:t>Configuración</w:t>
      </w:r>
    </w:p>
    <w:p w14:paraId="1C658C19" w14:textId="77777777" w:rsidR="00812482" w:rsidRDefault="00812482" w:rsidP="00812482">
      <w:pPr>
        <w:pStyle w:val="Heading2"/>
        <w:numPr>
          <w:ilvl w:val="0"/>
          <w:numId w:val="4"/>
        </w:numPr>
        <w:rPr>
          <w:lang w:val="es-AR"/>
        </w:rPr>
      </w:pPr>
      <w:r>
        <w:rPr>
          <w:lang w:val="es-AR"/>
        </w:rPr>
        <w:t>Importar mantenimiento</w:t>
      </w:r>
    </w:p>
    <w:p w14:paraId="7EBC699A" w14:textId="77777777" w:rsidR="00796F08" w:rsidRDefault="00295E2D" w:rsidP="00295E2D">
      <w:pPr>
        <w:ind w:left="720"/>
        <w:rPr>
          <w:lang w:val="es-AR"/>
        </w:rPr>
      </w:pPr>
      <w:r w:rsidRPr="009626E8">
        <w:rPr>
          <w:b/>
          <w:lang w:val="es-AR"/>
        </w:rPr>
        <w:t>0.1</w:t>
      </w:r>
      <w:r w:rsidR="009626E8" w:rsidRPr="009626E8">
        <w:rPr>
          <w:b/>
          <w:lang w:val="es-AR"/>
        </w:rPr>
        <w:t>)</w:t>
      </w:r>
      <w:r>
        <w:rPr>
          <w:lang w:val="es-AR"/>
        </w:rPr>
        <w:t xml:space="preserve"> </w:t>
      </w:r>
      <w:r w:rsidR="00812482" w:rsidRPr="00295E2D">
        <w:rPr>
          <w:lang w:val="es-AR"/>
        </w:rPr>
        <w:t>Abrir la herramienta Proyectos</w:t>
      </w:r>
      <w:r>
        <w:rPr>
          <w:lang w:val="es-AR"/>
        </w:rPr>
        <w:br/>
      </w:r>
      <w:r w:rsidRPr="009626E8">
        <w:rPr>
          <w:b/>
          <w:lang w:val="es-AR"/>
        </w:rPr>
        <w:t>0.2</w:t>
      </w:r>
      <w:r w:rsidR="009626E8" w:rsidRPr="009626E8">
        <w:rPr>
          <w:b/>
          <w:lang w:val="es-AR"/>
        </w:rPr>
        <w:t>)</w:t>
      </w:r>
      <w:r>
        <w:rPr>
          <w:lang w:val="es-AR"/>
        </w:rPr>
        <w:t xml:space="preserve"> </w:t>
      </w:r>
      <w:r w:rsidR="00812482" w:rsidRPr="00295E2D">
        <w:rPr>
          <w:lang w:val="es-AR"/>
        </w:rPr>
        <w:t>Seleccionar la opción Importar</w:t>
      </w:r>
    </w:p>
    <w:p w14:paraId="1D2C46F0" w14:textId="77777777" w:rsidR="00796F08" w:rsidRDefault="00796F08" w:rsidP="0087492A">
      <w:pPr>
        <w:ind w:left="1440"/>
        <w:rPr>
          <w:b/>
          <w:lang w:val="es-AR"/>
        </w:rPr>
      </w:pPr>
      <w:r>
        <w:rPr>
          <w:noProof/>
        </w:rPr>
        <w:drawing>
          <wp:inline distT="0" distB="0" distL="0" distR="0" wp14:anchorId="11B46523" wp14:editId="50989C5F">
            <wp:extent cx="29813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E2D">
        <w:rPr>
          <w:lang w:val="es-AR"/>
        </w:rPr>
        <w:br/>
      </w:r>
    </w:p>
    <w:p w14:paraId="46AA20C1" w14:textId="77777777" w:rsidR="00812482" w:rsidRPr="00295E2D" w:rsidRDefault="00295E2D" w:rsidP="00796F08">
      <w:pPr>
        <w:ind w:left="720"/>
        <w:rPr>
          <w:lang w:val="es-AR"/>
        </w:rPr>
      </w:pPr>
      <w:r w:rsidRPr="009626E8">
        <w:rPr>
          <w:b/>
          <w:lang w:val="es-AR"/>
        </w:rPr>
        <w:t>0.3</w:t>
      </w:r>
      <w:r w:rsidR="009626E8" w:rsidRPr="009626E8">
        <w:rPr>
          <w:b/>
          <w:lang w:val="es-AR"/>
        </w:rPr>
        <w:t>)</w:t>
      </w:r>
      <w:r>
        <w:rPr>
          <w:lang w:val="es-AR"/>
        </w:rPr>
        <w:t xml:space="preserve"> </w:t>
      </w:r>
      <w:r w:rsidR="00812482" w:rsidRPr="00295E2D">
        <w:rPr>
          <w:lang w:val="es-AR"/>
        </w:rPr>
        <w:t>En el directorio del sistema, seleccionar el archivo .DAT a Importar</w:t>
      </w:r>
    </w:p>
    <w:p w14:paraId="07B77577" w14:textId="77777777" w:rsidR="00295E2D" w:rsidRDefault="00295E2D" w:rsidP="0087492A">
      <w:pPr>
        <w:ind w:left="1440"/>
        <w:rPr>
          <w:lang w:val="es-AR"/>
        </w:rPr>
      </w:pPr>
      <w:r>
        <w:rPr>
          <w:noProof/>
        </w:rPr>
        <w:drawing>
          <wp:inline distT="0" distB="0" distL="0" distR="0" wp14:anchorId="09B3CC3F" wp14:editId="51AF374C">
            <wp:extent cx="4876800" cy="152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30" cy="15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188B" w14:textId="77777777" w:rsidR="00295E2D" w:rsidRDefault="00295E2D" w:rsidP="00295E2D">
      <w:pPr>
        <w:ind w:left="720"/>
        <w:rPr>
          <w:lang w:val="es-AR"/>
        </w:rPr>
      </w:pPr>
      <w:r w:rsidRPr="009626E8">
        <w:rPr>
          <w:b/>
          <w:lang w:val="es-AR"/>
        </w:rPr>
        <w:t>0.4</w:t>
      </w:r>
      <w:r w:rsidR="009626E8" w:rsidRPr="009626E8">
        <w:rPr>
          <w:b/>
          <w:lang w:val="es-AR"/>
        </w:rPr>
        <w:t>)</w:t>
      </w:r>
      <w:r>
        <w:rPr>
          <w:lang w:val="es-AR"/>
        </w:rPr>
        <w:t xml:space="preserve"> En la ventana de importación, hacer click en Siguiente hasta llegar a la opción para Realizar una copia de seguridad. Guarde un respaldo de la versión actual de su mantenimiento, activando el check de copia de seguridad y seleccionando un directorio donde exportar esta copia de su versión instalada</w:t>
      </w:r>
    </w:p>
    <w:p w14:paraId="4B145CD2" w14:textId="77777777" w:rsidR="00812482" w:rsidRDefault="00295E2D" w:rsidP="00295E2D">
      <w:pPr>
        <w:ind w:left="720"/>
        <w:rPr>
          <w:lang w:val="es-AR"/>
        </w:rPr>
      </w:pPr>
      <w:r w:rsidRPr="009626E8">
        <w:rPr>
          <w:b/>
          <w:lang w:val="es-AR"/>
        </w:rPr>
        <w:t>0.5</w:t>
      </w:r>
      <w:r w:rsidR="009626E8" w:rsidRPr="009626E8">
        <w:rPr>
          <w:b/>
          <w:lang w:val="es-AR"/>
        </w:rPr>
        <w:t>)</w:t>
      </w:r>
      <w:r>
        <w:rPr>
          <w:lang w:val="es-AR"/>
        </w:rPr>
        <w:t xml:space="preserve"> Aparecerán unas barras de progreso indicando el estado de la importación. Una vez completos puede cerrar/salir de la funcionalidad de Proyectos</w:t>
      </w:r>
    </w:p>
    <w:p w14:paraId="6739B356" w14:textId="77777777" w:rsidR="00F02EF1" w:rsidRDefault="00F02EF1">
      <w:pPr>
        <w:rPr>
          <w:lang w:val="es-AR"/>
        </w:rPr>
      </w:pPr>
      <w:r>
        <w:rPr>
          <w:lang w:val="es-AR"/>
        </w:rPr>
        <w:br w:type="page"/>
      </w:r>
    </w:p>
    <w:p w14:paraId="2BA1DC49" w14:textId="77777777" w:rsidR="00812482" w:rsidRPr="00812482" w:rsidRDefault="00812482" w:rsidP="00812482">
      <w:pPr>
        <w:rPr>
          <w:lang w:val="es-AR"/>
        </w:rPr>
      </w:pPr>
    </w:p>
    <w:p w14:paraId="7B8CA186" w14:textId="77777777" w:rsidR="006059F5" w:rsidRDefault="00812482" w:rsidP="00812482">
      <w:pPr>
        <w:pStyle w:val="Heading2"/>
        <w:numPr>
          <w:ilvl w:val="0"/>
          <w:numId w:val="4"/>
        </w:numPr>
        <w:rPr>
          <w:lang w:val="es-AR"/>
        </w:rPr>
      </w:pPr>
      <w:r>
        <w:rPr>
          <w:lang w:val="es-AR"/>
        </w:rPr>
        <w:t>Agregar el mantenimiento al menú</w:t>
      </w:r>
    </w:p>
    <w:p w14:paraId="5D1D9D0B" w14:textId="77777777" w:rsidR="00292187" w:rsidRPr="00F02EF1" w:rsidRDefault="00F02EF1" w:rsidP="00F02EF1">
      <w:pPr>
        <w:ind w:left="720"/>
        <w:rPr>
          <w:lang w:val="es-AR"/>
        </w:rPr>
      </w:pPr>
      <w:r w:rsidRPr="00F02EF1">
        <w:rPr>
          <w:lang w:val="es-AR"/>
        </w:rPr>
        <w:t>1.</w:t>
      </w:r>
      <w:r>
        <w:rPr>
          <w:lang w:val="es-AR"/>
        </w:rPr>
        <w:t xml:space="preserve">1) </w:t>
      </w:r>
      <w:r w:rsidR="00292187" w:rsidRPr="00F02EF1">
        <w:rPr>
          <w:lang w:val="es-AR"/>
        </w:rPr>
        <w:t>En la carpeta de Buxis que se desee incorporar el mantenimiento, haga click derecho y seleccione la opción Nuevo&gt;Mantenimiento</w:t>
      </w:r>
    </w:p>
    <w:p w14:paraId="541EA981" w14:textId="77777777" w:rsidR="00292187" w:rsidRPr="00292187" w:rsidRDefault="00F02EF1" w:rsidP="00DB2572">
      <w:pPr>
        <w:ind w:left="1440"/>
        <w:rPr>
          <w:lang w:val="es-AR"/>
        </w:rPr>
      </w:pPr>
      <w:r>
        <w:rPr>
          <w:noProof/>
        </w:rPr>
        <w:drawing>
          <wp:inline distT="0" distB="0" distL="0" distR="0" wp14:anchorId="591A95D4" wp14:editId="6BF2BD28">
            <wp:extent cx="2276475" cy="16879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05" cy="16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9307" w14:textId="77777777" w:rsidR="00F02EF1" w:rsidRDefault="00292187" w:rsidP="00292187">
      <w:pPr>
        <w:ind w:left="720"/>
        <w:rPr>
          <w:lang w:val="es-AR"/>
        </w:rPr>
      </w:pPr>
      <w:r>
        <w:rPr>
          <w:lang w:val="es-AR"/>
        </w:rPr>
        <w:t>1.2)</w:t>
      </w:r>
      <w:r w:rsidR="00F02EF1">
        <w:rPr>
          <w:lang w:val="es-AR"/>
        </w:rPr>
        <w:t xml:space="preserve"> Seleccione el mantenimiento “Carga de Vac</w:t>
      </w:r>
      <w:r w:rsidR="004A0832">
        <w:rPr>
          <w:lang w:val="es-AR"/>
        </w:rPr>
        <w:t>ac</w:t>
      </w:r>
      <w:r w:rsidR="00F02EF1">
        <w:rPr>
          <w:lang w:val="es-AR"/>
        </w:rPr>
        <w:t>iones” con código “BE-Vacacio” de BandejadeEntrada</w:t>
      </w:r>
    </w:p>
    <w:p w14:paraId="026A533B" w14:textId="77777777" w:rsidR="00F02EF1" w:rsidRDefault="00F02EF1" w:rsidP="00F02EF1">
      <w:pPr>
        <w:ind w:left="1440"/>
        <w:rPr>
          <w:lang w:val="es-AR"/>
        </w:rPr>
      </w:pPr>
      <w:r>
        <w:rPr>
          <w:noProof/>
        </w:rPr>
        <w:drawing>
          <wp:inline distT="0" distB="0" distL="0" distR="0" wp14:anchorId="32773CE2" wp14:editId="236779FA">
            <wp:extent cx="42195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B030" w14:textId="77777777" w:rsidR="00F02EF1" w:rsidRDefault="00F02EF1" w:rsidP="00F02EF1">
      <w:pPr>
        <w:ind w:firstLine="720"/>
        <w:rPr>
          <w:lang w:val="es-AR"/>
        </w:rPr>
      </w:pPr>
      <w:r>
        <w:rPr>
          <w:lang w:val="es-AR"/>
        </w:rPr>
        <w:t>1.3) Una vez que lo vemos el ícono del programa en Buxis, guardamos los cambios para futuras consultas</w:t>
      </w:r>
    </w:p>
    <w:p w14:paraId="75FEEC4A" w14:textId="77777777" w:rsidR="007E72D7" w:rsidRDefault="00DB2572" w:rsidP="00DB2572">
      <w:pPr>
        <w:ind w:left="720" w:firstLine="720"/>
        <w:rPr>
          <w:lang w:val="es-AR"/>
        </w:rPr>
      </w:pPr>
      <w:r>
        <w:rPr>
          <w:noProof/>
        </w:rPr>
        <w:drawing>
          <wp:inline distT="0" distB="0" distL="0" distR="0" wp14:anchorId="53BF376C" wp14:editId="69BE0EA3">
            <wp:extent cx="245745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187" w:rsidRPr="00292187">
        <w:rPr>
          <w:lang w:val="es-AR"/>
        </w:rPr>
        <w:br/>
      </w:r>
    </w:p>
    <w:p w14:paraId="4FBBD555" w14:textId="77777777" w:rsidR="007E72D7" w:rsidRDefault="007E72D7">
      <w:pPr>
        <w:rPr>
          <w:lang w:val="es-AR"/>
        </w:rPr>
      </w:pPr>
      <w:r>
        <w:rPr>
          <w:lang w:val="es-AR"/>
        </w:rPr>
        <w:br w:type="page"/>
      </w:r>
    </w:p>
    <w:p w14:paraId="73F400DB" w14:textId="77777777" w:rsidR="00812482" w:rsidRDefault="00812482" w:rsidP="00812482">
      <w:pPr>
        <w:pStyle w:val="Heading2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Asignación de permisos y gestión de seguridad</w:t>
      </w:r>
    </w:p>
    <w:p w14:paraId="72D1CFBC" w14:textId="77777777" w:rsidR="00812482" w:rsidRDefault="004A0832" w:rsidP="00E3485D">
      <w:pPr>
        <w:ind w:left="720"/>
        <w:rPr>
          <w:lang w:val="es-AR"/>
        </w:rPr>
        <w:pPrChange w:id="234" w:author="Escobar Villegas, Jose [CCC-OT NE]" w:date="2019-11-15T14:00:00Z">
          <w:pPr/>
        </w:pPrChange>
      </w:pPr>
      <w:r>
        <w:rPr>
          <w:lang w:val="es-AR"/>
        </w:rPr>
        <w:t>2.1) Asignar permisos al mantenimiento</w:t>
      </w:r>
    </w:p>
    <w:p w14:paraId="761B5B00" w14:textId="77777777" w:rsidR="004A0832" w:rsidRDefault="004A0832" w:rsidP="00E3485D">
      <w:pPr>
        <w:ind w:left="1440"/>
        <w:rPr>
          <w:lang w:val="es-AR"/>
        </w:rPr>
        <w:pPrChange w:id="235" w:author="Escobar Villegas, Jose [CCC-OT NE]" w:date="2019-11-15T14:00:00Z">
          <w:pPr>
            <w:ind w:left="720"/>
          </w:pPr>
        </w:pPrChange>
      </w:pPr>
      <w:r>
        <w:rPr>
          <w:noProof/>
        </w:rPr>
        <w:drawing>
          <wp:inline distT="0" distB="0" distL="0" distR="0" wp14:anchorId="034BA9F0" wp14:editId="08C32000">
            <wp:extent cx="1323975" cy="1490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96" cy="149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0B02" w14:textId="77777777" w:rsidR="004A0832" w:rsidRDefault="004A0832" w:rsidP="00E3485D">
      <w:pPr>
        <w:ind w:left="720"/>
        <w:rPr>
          <w:lang w:val="es-AR"/>
        </w:rPr>
        <w:pPrChange w:id="236" w:author="Escobar Villegas, Jose [CCC-OT NE]" w:date="2019-11-15T14:00:00Z">
          <w:pPr/>
        </w:pPrChange>
      </w:pPr>
      <w:r>
        <w:rPr>
          <w:lang w:val="es-AR"/>
        </w:rPr>
        <w:t>2.2) Asignar permisos a las solapas, pestañas del mantenimiento</w:t>
      </w:r>
    </w:p>
    <w:p w14:paraId="2ED616E2" w14:textId="77777777" w:rsidR="004A0832" w:rsidRPr="00D53766" w:rsidRDefault="004A0832" w:rsidP="00E3485D">
      <w:pPr>
        <w:ind w:left="720"/>
        <w:rPr>
          <w:noProof/>
        </w:rPr>
        <w:pPrChange w:id="237" w:author="Escobar Villegas, Jose [CCC-OT NE]" w:date="2019-11-15T14:00:00Z">
          <w:pPr/>
        </w:pPrChange>
      </w:pPr>
      <w:r>
        <w:rPr>
          <w:lang w:val="es-AR"/>
        </w:rPr>
        <w:t xml:space="preserve">2.2.a) </w:t>
      </w:r>
      <w:r w:rsidR="000F3C52">
        <w:rPr>
          <w:lang w:val="es-AR"/>
        </w:rPr>
        <w:t>En Buxis, a</w:t>
      </w:r>
      <w:r>
        <w:rPr>
          <w:lang w:val="es-AR"/>
        </w:rPr>
        <w:t xml:space="preserve">brir </w:t>
      </w:r>
      <w:r w:rsidR="000F3C52">
        <w:rPr>
          <w:lang w:val="es-AR"/>
        </w:rPr>
        <w:t xml:space="preserve">la aplicación </w:t>
      </w:r>
      <w:r w:rsidRPr="000F3C52">
        <w:rPr>
          <w:b/>
          <w:lang w:val="es-AR"/>
        </w:rPr>
        <w:t>UsuEmpNiv</w:t>
      </w:r>
      <w:r w:rsidR="000F3C52">
        <w:rPr>
          <w:lang w:val="es-AR"/>
        </w:rPr>
        <w:t xml:space="preserve">  </w:t>
      </w:r>
      <w:r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40AF623D" wp14:editId="23589E83">
            <wp:extent cx="609132" cy="3714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7"/>
                    <a:stretch/>
                  </pic:blipFill>
                  <pic:spPr bwMode="auto">
                    <a:xfrm>
                      <a:off x="0" y="0"/>
                      <a:ext cx="612214" cy="3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896B2" w14:textId="77777777" w:rsidR="000F3C52" w:rsidRDefault="000F3C52" w:rsidP="00E3485D">
      <w:pPr>
        <w:ind w:left="720"/>
        <w:rPr>
          <w:lang w:val="es-AR"/>
        </w:rPr>
        <w:pPrChange w:id="238" w:author="Escobar Villegas, Jose [CCC-OT NE]" w:date="2019-11-15T14:00:00Z">
          <w:pPr/>
        </w:pPrChange>
      </w:pPr>
      <w:r>
        <w:rPr>
          <w:lang w:val="es-AR"/>
        </w:rPr>
        <w:t xml:space="preserve">2.2.b) Seleccionar la opción </w:t>
      </w:r>
      <w:r w:rsidRPr="000F3C52">
        <w:rPr>
          <w:b/>
          <w:lang w:val="es-AR"/>
        </w:rPr>
        <w:t>Permisos</w:t>
      </w:r>
      <w:r>
        <w:rPr>
          <w:lang w:val="es-AR"/>
        </w:rPr>
        <w:t xml:space="preserve"> (la que es una llave)</w:t>
      </w:r>
    </w:p>
    <w:p w14:paraId="23FA0627" w14:textId="77777777" w:rsidR="00D53766" w:rsidRDefault="00D53766" w:rsidP="00E3485D">
      <w:pPr>
        <w:ind w:left="1440"/>
        <w:rPr>
          <w:lang w:val="es-AR"/>
        </w:rPr>
        <w:pPrChange w:id="239" w:author="Escobar Villegas, Jose [CCC-OT NE]" w:date="2019-11-15T14:00:00Z">
          <w:pPr>
            <w:ind w:left="720"/>
          </w:pPr>
        </w:pPrChange>
      </w:pPr>
      <w:r>
        <w:rPr>
          <w:noProof/>
        </w:rPr>
        <w:drawing>
          <wp:inline distT="0" distB="0" distL="0" distR="0" wp14:anchorId="19C5C269" wp14:editId="52C0002C">
            <wp:extent cx="4229067" cy="23431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08" cy="236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D7B1" w14:textId="77777777" w:rsidR="00571C67" w:rsidRDefault="00571C67" w:rsidP="00E3485D">
      <w:pPr>
        <w:ind w:left="720"/>
        <w:rPr>
          <w:ins w:id="240" w:author="Escobar Villegas, Jose [CCC-OT NE]" w:date="2019-11-15T13:57:00Z"/>
          <w:lang w:val="es-AR"/>
        </w:rPr>
        <w:pPrChange w:id="241" w:author="Escobar Villegas, Jose [CCC-OT NE]" w:date="2019-11-15T14:00:00Z">
          <w:pPr/>
        </w:pPrChange>
      </w:pPr>
    </w:p>
    <w:p w14:paraId="05C16CC2" w14:textId="77777777" w:rsidR="000F3C52" w:rsidRDefault="00D53766" w:rsidP="00E3485D">
      <w:pPr>
        <w:ind w:left="720"/>
        <w:rPr>
          <w:lang w:val="es-AR"/>
        </w:rPr>
        <w:pPrChange w:id="242" w:author="Escobar Villegas, Jose [CCC-OT NE]" w:date="2019-11-15T14:00:00Z">
          <w:pPr/>
        </w:pPrChange>
      </w:pPr>
      <w:r>
        <w:rPr>
          <w:lang w:val="es-AR"/>
        </w:rPr>
        <w:t xml:space="preserve">2.2.c) </w:t>
      </w:r>
      <w:del w:id="243" w:author="Escobar Villegas, Jose [CCC-OT NE]" w:date="2019-11-15T13:58:00Z">
        <w:r w:rsidDel="003729FA">
          <w:rPr>
            <w:lang w:val="es-AR"/>
          </w:rPr>
          <w:delText>En Permisos</w:delText>
        </w:r>
      </w:del>
      <w:ins w:id="244" w:author="Escobar Villegas, Jose [CCC-OT NE]" w:date="2019-11-15T13:57:00Z">
        <w:r w:rsidR="00571C67">
          <w:rPr>
            <w:lang w:val="es-AR"/>
          </w:rPr>
          <w:t xml:space="preserve">(Ver cuadro </w:t>
        </w:r>
        <w:commentRangeStart w:id="245"/>
        <w:r w:rsidR="00571C67">
          <w:rPr>
            <w:lang w:val="es-AR"/>
          </w:rPr>
          <w:t>permisos</w:t>
        </w:r>
      </w:ins>
      <w:commentRangeEnd w:id="245"/>
      <w:ins w:id="246" w:author="Escobar Villegas, Jose [CCC-OT NE]" w:date="2019-11-15T13:58:00Z">
        <w:r w:rsidR="00E3485D">
          <w:rPr>
            <w:rStyle w:val="CommentReference"/>
          </w:rPr>
          <w:commentReference w:id="245"/>
        </w:r>
      </w:ins>
      <w:ins w:id="247" w:author="Escobar Villegas, Jose [CCC-OT NE]" w:date="2019-11-15T13:57:00Z">
        <w:r w:rsidR="00571C67">
          <w:rPr>
            <w:lang w:val="es-AR"/>
          </w:rPr>
          <w:t>)</w:t>
        </w:r>
      </w:ins>
      <w:del w:id="248" w:author="Escobar Villegas, Jose [CCC-OT NE]" w:date="2019-11-15T13:57:00Z">
        <w:r w:rsidDel="00571C67">
          <w:rPr>
            <w:lang w:val="es-AR"/>
          </w:rPr>
          <w:delText xml:space="preserve">, </w:delText>
        </w:r>
      </w:del>
    </w:p>
    <w:p w14:paraId="6875FE94" w14:textId="77777777" w:rsidR="00D53766" w:rsidRPr="00812482" w:rsidRDefault="005476C8" w:rsidP="00E3485D">
      <w:pPr>
        <w:ind w:left="720"/>
        <w:rPr>
          <w:lang w:val="es-AR"/>
        </w:rPr>
        <w:pPrChange w:id="249" w:author="Escobar Villegas, Jose [CCC-OT NE]" w:date="2019-11-15T14:00:00Z">
          <w:pPr/>
        </w:pPrChange>
      </w:pPr>
      <w:r w:rsidRPr="005476C8">
        <w:rPr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D38382" wp14:editId="0F68DECE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6781800" cy="4229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C02F" w14:textId="77777777" w:rsidR="005476C8" w:rsidRPr="00571C67" w:rsidRDefault="005476C8">
                            <w:pPr>
                              <w:rPr>
                                <w:b/>
                                <w:lang w:val="es-AR"/>
                                <w:rPrChange w:id="250" w:author="Escobar Villegas, Jose [CCC-OT NE]" w:date="2019-11-15T13:57:00Z">
                                  <w:rPr>
                                    <w:lang w:val="es-AR"/>
                                  </w:rPr>
                                </w:rPrChange>
                              </w:rPr>
                            </w:pPr>
                            <w:r w:rsidRPr="00571C67">
                              <w:rPr>
                                <w:b/>
                                <w:lang w:val="es-AR"/>
                                <w:rPrChange w:id="251" w:author="Escobar Villegas, Jose [CCC-OT NE]" w:date="2019-11-15T13:57:00Z">
                                  <w:rPr>
                                    <w:lang w:val="es-AR"/>
                                  </w:rPr>
                                </w:rPrChange>
                              </w:rPr>
                              <w:t>Permisos</w:t>
                            </w:r>
                          </w:p>
                          <w:p w14:paraId="7A0CB817" w14:textId="77777777" w:rsidR="005476C8" w:rsidRDefault="005476C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1) I</w:t>
                            </w:r>
                            <w:r>
                              <w:rPr>
                                <w:lang w:val="es-AR"/>
                              </w:rPr>
                              <w:t>r a F</w:t>
                            </w:r>
                            <w:r>
                              <w:rPr>
                                <w:lang w:val="es-AR"/>
                              </w:rPr>
                              <w:t>ichas Adicionales y</w:t>
                            </w:r>
                            <w:r>
                              <w:rPr>
                                <w:lang w:val="es-AR"/>
                              </w:rPr>
                              <w:t xml:space="preserve"> seleccionar el nombre del mantenimiento, 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2) H</w:t>
                            </w:r>
                            <w:r>
                              <w:rPr>
                                <w:lang w:val="es-AR"/>
                              </w:rPr>
                              <w:t>acer click en el check de permisos</w:t>
                            </w:r>
                            <w:r w:rsidR="00201D1C">
                              <w:rPr>
                                <w:lang w:val="es-AR"/>
                              </w:rPr>
                              <w:t xml:space="preserve"> del cuadro de la derecha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3) G</w:t>
                            </w:r>
                            <w:r>
                              <w:rPr>
                                <w:lang w:val="es-AR"/>
                              </w:rPr>
                              <w:t>uardar</w:t>
                            </w:r>
                            <w:r>
                              <w:rPr>
                                <w:lang w:val="es-AR"/>
                              </w:rPr>
                              <w:t xml:space="preserve"> cambios</w:t>
                            </w:r>
                          </w:p>
                          <w:p w14:paraId="54FF5592" w14:textId="77777777" w:rsidR="005476C8" w:rsidRPr="005476C8" w:rsidRDefault="005476C8" w:rsidP="005476C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1CD89" wp14:editId="0656BEF7">
                                  <wp:extent cx="6567237" cy="3238500"/>
                                  <wp:effectExtent l="0" t="0" r="508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258" cy="32503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383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3pt;width:534pt;height:33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">
                <v:textbox>
                  <w:txbxContent>
                    <w:p w14:paraId="61CFC02F" w14:textId="77777777" w:rsidR="005476C8" w:rsidRPr="00571C67" w:rsidRDefault="005476C8">
                      <w:pPr>
                        <w:rPr>
                          <w:b/>
                          <w:lang w:val="es-AR"/>
                          <w:rPrChange w:id="252" w:author="Escobar Villegas, Jose [CCC-OT NE]" w:date="2019-11-15T13:57:00Z">
                            <w:rPr>
                              <w:lang w:val="es-AR"/>
                            </w:rPr>
                          </w:rPrChange>
                        </w:rPr>
                      </w:pPr>
                      <w:r w:rsidRPr="00571C67">
                        <w:rPr>
                          <w:b/>
                          <w:lang w:val="es-AR"/>
                          <w:rPrChange w:id="253" w:author="Escobar Villegas, Jose [CCC-OT NE]" w:date="2019-11-15T13:57:00Z">
                            <w:rPr>
                              <w:lang w:val="es-AR"/>
                            </w:rPr>
                          </w:rPrChange>
                        </w:rPr>
                        <w:t>Permisos</w:t>
                      </w:r>
                    </w:p>
                    <w:p w14:paraId="7A0CB817" w14:textId="77777777" w:rsidR="005476C8" w:rsidRDefault="005476C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1) I</w:t>
                      </w:r>
                      <w:r>
                        <w:rPr>
                          <w:lang w:val="es-AR"/>
                        </w:rPr>
                        <w:t>r a F</w:t>
                      </w:r>
                      <w:r>
                        <w:rPr>
                          <w:lang w:val="es-AR"/>
                        </w:rPr>
                        <w:t>ichas Adicionales y</w:t>
                      </w:r>
                      <w:r>
                        <w:rPr>
                          <w:lang w:val="es-AR"/>
                        </w:rPr>
                        <w:t xml:space="preserve"> seleccionar el nombre del mantenimiento, </w:t>
                      </w:r>
                      <w:r>
                        <w:rPr>
                          <w:lang w:val="es-AR"/>
                        </w:rPr>
                        <w:br/>
                        <w:t>2) H</w:t>
                      </w:r>
                      <w:r>
                        <w:rPr>
                          <w:lang w:val="es-AR"/>
                        </w:rPr>
                        <w:t>acer click en el check de permisos</w:t>
                      </w:r>
                      <w:r w:rsidR="00201D1C">
                        <w:rPr>
                          <w:lang w:val="es-AR"/>
                        </w:rPr>
                        <w:t xml:space="preserve"> del cuadro de la derecha</w:t>
                      </w:r>
                      <w:r>
                        <w:rPr>
                          <w:lang w:val="es-AR"/>
                        </w:rPr>
                        <w:br/>
                        <w:t>3) G</w:t>
                      </w:r>
                      <w:r>
                        <w:rPr>
                          <w:lang w:val="es-AR"/>
                        </w:rPr>
                        <w:t>uardar</w:t>
                      </w:r>
                      <w:r>
                        <w:rPr>
                          <w:lang w:val="es-AR"/>
                        </w:rPr>
                        <w:t xml:space="preserve"> cambios</w:t>
                      </w:r>
                    </w:p>
                    <w:p w14:paraId="54FF5592" w14:textId="77777777" w:rsidR="005476C8" w:rsidRPr="005476C8" w:rsidRDefault="005476C8" w:rsidP="005476C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A1CD89" wp14:editId="0656BEF7">
                            <wp:extent cx="6567237" cy="3238500"/>
                            <wp:effectExtent l="0" t="0" r="508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258" cy="32503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53766" w:rsidRPr="00812482" w:rsidSect="006059F5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Escobar Villegas, Jose [CCC-OT NE]" w:date="2019-11-15T14:26:00Z" w:initials="EVJ[N">
    <w:p w14:paraId="3D5AD390" w14:textId="2E041FD9" w:rsidR="00A20050" w:rsidRPr="002836C0" w:rsidRDefault="002836C0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 w:rsidRPr="002836C0">
        <w:rPr>
          <w:lang w:val="es-AR"/>
        </w:rPr>
        <w:t xml:space="preserve">En caso de </w:t>
      </w:r>
      <w:r w:rsidR="00A20050">
        <w:rPr>
          <w:lang w:val="es-AR"/>
        </w:rPr>
        <w:t>haber cargado en</w:t>
      </w:r>
      <w:r w:rsidRPr="002836C0">
        <w:rPr>
          <w:lang w:val="es-AR"/>
        </w:rPr>
        <w:t xml:space="preserve"> otra hoja, cambiarla de posici</w:t>
      </w:r>
      <w:r>
        <w:rPr>
          <w:lang w:val="es-AR"/>
        </w:rPr>
        <w:t>ón al principio</w:t>
      </w:r>
      <w:r w:rsidR="00A20050">
        <w:rPr>
          <w:lang w:val="es-AR"/>
        </w:rPr>
        <w:br/>
      </w:r>
      <w:r w:rsidR="00A20050">
        <w:rPr>
          <w:lang w:val="es-AR"/>
        </w:rPr>
        <w:br/>
        <w:t>- Esto podría llegar a ser parametrizable en futuras versiones del mantenimiento</w:t>
      </w:r>
    </w:p>
  </w:comment>
  <w:comment w:id="24" w:author="Escobar Villegas, Jose [CCC-OT NE]" w:date="2019-11-15T14:05:00Z" w:initials="EVJ[N">
    <w:p w14:paraId="13956BAA" w14:textId="080ECFBC" w:rsidR="005A074C" w:rsidRPr="005A074C" w:rsidRDefault="005A074C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 w:rsidRPr="005A074C">
        <w:rPr>
          <w:rStyle w:val="CommentReference"/>
          <w:lang w:val="es-AR"/>
        </w:rPr>
        <w:t xml:space="preserve">Para ver mensajes más largos, seleccione alguna Columna de la fila para poder ver el detalle observado en el </w:t>
      </w:r>
      <w:r>
        <w:rPr>
          <w:rStyle w:val="CommentReference"/>
          <w:lang w:val="es-AR"/>
        </w:rPr>
        <w:t>cuadro</w:t>
      </w:r>
      <w:r w:rsidRPr="005A074C">
        <w:rPr>
          <w:rStyle w:val="CommentReference"/>
          <w:lang w:val="es-AR"/>
        </w:rPr>
        <w:t xml:space="preserve"> de texto </w:t>
      </w:r>
      <w:r>
        <w:rPr>
          <w:rStyle w:val="CommentReference"/>
          <w:lang w:val="es-AR"/>
        </w:rPr>
        <w:t>superior derecho</w:t>
      </w:r>
      <w:r w:rsidRPr="005A074C">
        <w:rPr>
          <w:rStyle w:val="CommentReference"/>
          <w:lang w:val="es-AR"/>
        </w:rPr>
        <w:t xml:space="preserve"> </w:t>
      </w:r>
    </w:p>
  </w:comment>
  <w:comment w:id="245" w:author="Escobar Villegas, Jose [CCC-OT NE]" w:date="2019-11-15T13:58:00Z" w:initials="EVJ[N">
    <w:p w14:paraId="453850BD" w14:textId="77777777" w:rsidR="00E3485D" w:rsidRPr="00E3485D" w:rsidRDefault="00E3485D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 w:rsidRPr="00E3485D">
        <w:rPr>
          <w:lang w:val="es-AR"/>
        </w:rPr>
        <w:t>El cuadro de la derech</w:t>
      </w:r>
      <w:r>
        <w:rPr>
          <w:lang w:val="es-AR"/>
        </w:rPr>
        <w:t>a</w:t>
      </w:r>
      <w:r w:rsidRPr="00E3485D">
        <w:rPr>
          <w:lang w:val="es-AR"/>
        </w:rPr>
        <w:t xml:space="preserve"> contiene las fichas/pestañas/solapas del mantenimiento que se est</w:t>
      </w:r>
      <w:r>
        <w:rPr>
          <w:lang w:val="es-AR"/>
        </w:rPr>
        <w:t>á configurando.</w:t>
      </w:r>
      <w:r>
        <w:rPr>
          <w:lang w:val="es-AR"/>
        </w:rPr>
        <w:br/>
      </w:r>
      <w:r>
        <w:rPr>
          <w:lang w:val="es-AR"/>
        </w:rPr>
        <w:br/>
        <w:t>Con que el check esté en verde, sería suficiente para que el usuario pueda habilitar el acceso a la ficha activada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5AD390" w15:done="0"/>
  <w15:commentEx w15:paraId="13956BAA" w15:done="0"/>
  <w15:commentEx w15:paraId="453850B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979E1" w14:textId="77777777" w:rsidR="00B73FEE" w:rsidRDefault="00B73FEE" w:rsidP="006059F5">
      <w:pPr>
        <w:spacing w:after="0" w:line="240" w:lineRule="auto"/>
      </w:pPr>
      <w:r>
        <w:separator/>
      </w:r>
    </w:p>
  </w:endnote>
  <w:endnote w:type="continuationSeparator" w:id="0">
    <w:p w14:paraId="6B861A2F" w14:textId="77777777" w:rsidR="00B73FEE" w:rsidRDefault="00B73FEE" w:rsidP="0060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C502A" w14:textId="06FA1144" w:rsidR="006059F5" w:rsidRDefault="006059F5" w:rsidP="006059F5">
    <w:pPr>
      <w:pBdr>
        <w:left w:val="single" w:sz="12" w:space="9" w:color="4F81BD" w:themeColor="accent1"/>
      </w:pBdr>
      <w:tabs>
        <w:tab w:val="left" w:pos="622"/>
      </w:tabs>
      <w:spacing w:after="0"/>
      <w:jc w:val="right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97081E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14:paraId="5D7C47FA" w14:textId="77777777" w:rsidR="006059F5" w:rsidRDefault="00605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F46C6" w14:textId="77777777" w:rsidR="00B73FEE" w:rsidRDefault="00B73FEE" w:rsidP="006059F5">
      <w:pPr>
        <w:spacing w:after="0" w:line="240" w:lineRule="auto"/>
      </w:pPr>
      <w:r>
        <w:separator/>
      </w:r>
    </w:p>
  </w:footnote>
  <w:footnote w:type="continuationSeparator" w:id="0">
    <w:p w14:paraId="55646641" w14:textId="77777777" w:rsidR="00B73FEE" w:rsidRDefault="00B73FEE" w:rsidP="0060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FEE8E" w14:textId="77777777" w:rsidR="006059F5" w:rsidRPr="006059F5" w:rsidRDefault="006059F5" w:rsidP="006059F5">
    <w:pPr>
      <w:pStyle w:val="Header"/>
      <w:jc w:val="right"/>
      <w:rPr>
        <w:lang w:val="es-AR"/>
      </w:rPr>
    </w:pPr>
    <w:r>
      <w:rPr>
        <w:lang w:val="es-AR"/>
      </w:rPr>
      <w:t>Buxis-Carga de vacaciones masiva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5218"/>
    <w:multiLevelType w:val="hybridMultilevel"/>
    <w:tmpl w:val="48F08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061"/>
    <w:multiLevelType w:val="hybridMultilevel"/>
    <w:tmpl w:val="21F0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E6CB3"/>
    <w:multiLevelType w:val="hybridMultilevel"/>
    <w:tmpl w:val="0750E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0937"/>
    <w:multiLevelType w:val="multilevel"/>
    <w:tmpl w:val="87683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5F82928"/>
    <w:multiLevelType w:val="multilevel"/>
    <w:tmpl w:val="A568FC9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9DD7E66"/>
    <w:multiLevelType w:val="multilevel"/>
    <w:tmpl w:val="DA3489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3862589"/>
    <w:multiLevelType w:val="hybridMultilevel"/>
    <w:tmpl w:val="6348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338DC"/>
    <w:multiLevelType w:val="multilevel"/>
    <w:tmpl w:val="03FE6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scobar Villegas, Jose [CCC-OT NE]">
    <w15:presenceInfo w15:providerId="None" w15:userId="Escobar Villegas, Jose [CCC-OT NE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FE"/>
    <w:rsid w:val="00026909"/>
    <w:rsid w:val="000C034F"/>
    <w:rsid w:val="000F3C52"/>
    <w:rsid w:val="00170593"/>
    <w:rsid w:val="001A0FFE"/>
    <w:rsid w:val="00201D1C"/>
    <w:rsid w:val="002836C0"/>
    <w:rsid w:val="00292187"/>
    <w:rsid w:val="00295E2D"/>
    <w:rsid w:val="002F4C80"/>
    <w:rsid w:val="003729FA"/>
    <w:rsid w:val="004A0832"/>
    <w:rsid w:val="00536AD9"/>
    <w:rsid w:val="005476C8"/>
    <w:rsid w:val="00571C67"/>
    <w:rsid w:val="005A074C"/>
    <w:rsid w:val="006059F5"/>
    <w:rsid w:val="0061228A"/>
    <w:rsid w:val="00796F08"/>
    <w:rsid w:val="007E72D7"/>
    <w:rsid w:val="00812482"/>
    <w:rsid w:val="00837111"/>
    <w:rsid w:val="0087492A"/>
    <w:rsid w:val="00944D54"/>
    <w:rsid w:val="00955C51"/>
    <w:rsid w:val="009626E8"/>
    <w:rsid w:val="0097081E"/>
    <w:rsid w:val="00A20050"/>
    <w:rsid w:val="00A60D5A"/>
    <w:rsid w:val="00B73FEE"/>
    <w:rsid w:val="00BD144D"/>
    <w:rsid w:val="00C44597"/>
    <w:rsid w:val="00D53766"/>
    <w:rsid w:val="00DB2572"/>
    <w:rsid w:val="00DE50A0"/>
    <w:rsid w:val="00E3485D"/>
    <w:rsid w:val="00EB6D8F"/>
    <w:rsid w:val="00EE48E8"/>
    <w:rsid w:val="00F02EF1"/>
    <w:rsid w:val="00F128FE"/>
    <w:rsid w:val="00F6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B411"/>
  <w15:chartTrackingRefBased/>
  <w15:docId w15:val="{A1B2F0DC-E863-45DF-A137-C30A33C2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9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45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C0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F5"/>
  </w:style>
  <w:style w:type="paragraph" w:styleId="Footer">
    <w:name w:val="footer"/>
    <w:basedOn w:val="Normal"/>
    <w:link w:val="FooterChar"/>
    <w:uiPriority w:val="99"/>
    <w:unhideWhenUsed/>
    <w:rsid w:val="0060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F5"/>
  </w:style>
  <w:style w:type="character" w:customStyle="1" w:styleId="Heading2Char">
    <w:name w:val="Heading 2 Char"/>
    <w:basedOn w:val="DefaultParagraphFont"/>
    <w:link w:val="Heading2"/>
    <w:uiPriority w:val="9"/>
    <w:rsid w:val="008124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34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8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A5C7-DF41-44E1-9797-D8BDE66E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Villegas, Jose [CCC-OT NE]</dc:creator>
  <cp:keywords/>
  <dc:description/>
  <cp:lastModifiedBy>Escobar Villegas, Jose [CCC-OT NE]</cp:lastModifiedBy>
  <cp:revision>26</cp:revision>
  <cp:lastPrinted>2019-11-15T17:45:00Z</cp:lastPrinted>
  <dcterms:created xsi:type="dcterms:W3CDTF">2019-11-15T15:25:00Z</dcterms:created>
  <dcterms:modified xsi:type="dcterms:W3CDTF">2019-11-15T17:47:00Z</dcterms:modified>
</cp:coreProperties>
</file>